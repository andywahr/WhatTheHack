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B361" w14:textId="09050F8E" w:rsidR="006C11EF" w:rsidRDefault="00F2223A" w:rsidP="006C11EF">
      <w:pPr>
        <w:pStyle w:val="Title"/>
      </w:pPr>
      <w:r>
        <w:t>Discovery Days</w:t>
      </w:r>
      <w:r w:rsidR="006C11EF">
        <w:t xml:space="preserve"> Hack – Proctor’s Guide</w:t>
      </w:r>
    </w:p>
    <w:p w14:paraId="34D56788" w14:textId="2F76EF07" w:rsidR="006C11EF" w:rsidRDefault="006C11EF" w:rsidP="006C11EF">
      <w:pPr>
        <w:pStyle w:val="Subtitle"/>
      </w:pPr>
      <w:r>
        <w:t xml:space="preserve">Deploying and Operating a Microservices Application </w:t>
      </w:r>
      <w:r w:rsidR="00F2223A">
        <w:t>on</w:t>
      </w:r>
      <w:r>
        <w:t xml:space="preserve"> Azure</w:t>
      </w:r>
    </w:p>
    <w:p w14:paraId="200F8F4A" w14:textId="31C88568" w:rsidR="001B7C51" w:rsidRDefault="1DC3DB95" w:rsidP="001B7C51">
      <w:r>
        <w:t xml:space="preserve">The intent of this Hack is to give </w:t>
      </w:r>
      <w:r w:rsidRPr="00AB77C7">
        <w:t>attendees</w:t>
      </w:r>
      <w:r>
        <w:t xml:space="preserve"> the ability to quickly deploy a running Microservice</w:t>
      </w:r>
      <w:r w:rsidR="00D93255">
        <w:t>s</w:t>
      </w:r>
      <w:r>
        <w:t xml:space="preserve"> Application in Azure.  There are a few caveats that should be emphasized up front:</w:t>
      </w:r>
    </w:p>
    <w:p w14:paraId="45116D60" w14:textId="7471E89B" w:rsidR="00D41C44" w:rsidRDefault="1DC3DB95" w:rsidP="00D41C44">
      <w:pPr>
        <w:pStyle w:val="ListParagraph"/>
        <w:numPr>
          <w:ilvl w:val="0"/>
          <w:numId w:val="7"/>
        </w:numPr>
      </w:pPr>
      <w:r>
        <w:t>Everything being deployed is a container:  As a core tenet</w:t>
      </w:r>
      <w:r w:rsidR="00574AFE">
        <w:t xml:space="preserve">, </w:t>
      </w:r>
      <w:r>
        <w:t xml:space="preserve">microservices </w:t>
      </w:r>
      <w:r w:rsidR="00574AFE">
        <w:t>are</w:t>
      </w:r>
      <w:r>
        <w:t xml:space="preserve"> smaller, independent services that focus more on team independence (</w:t>
      </w:r>
      <w:proofErr w:type="spellStart"/>
      <w:r>
        <w:t>e</w:t>
      </w:r>
      <w:r w:rsidR="00574AFE">
        <w:t>g</w:t>
      </w:r>
      <w:proofErr w:type="spellEnd"/>
      <w:r w:rsidR="00574AFE">
        <w:t>:</w:t>
      </w:r>
      <w:r>
        <w:t xml:space="preserve"> </w:t>
      </w:r>
      <w:r w:rsidR="00574AFE">
        <w:t>t</w:t>
      </w:r>
      <w:r>
        <w:t xml:space="preserve">o allow a </w:t>
      </w:r>
      <w:proofErr w:type="spellStart"/>
      <w:r>
        <w:t>polygot</w:t>
      </w:r>
      <w:proofErr w:type="spellEnd"/>
      <w:r>
        <w:t xml:space="preserve"> approach) that de</w:t>
      </w:r>
      <w:r w:rsidR="00574AFE">
        <w:t>-</w:t>
      </w:r>
      <w:r>
        <w:t>emphasize platform.  Pick the right platform (.Net/Java/Node JS/etc..) that fits both the problem at hand and skills of the team.</w:t>
      </w:r>
    </w:p>
    <w:p w14:paraId="52DAFEDE" w14:textId="5FA1D614" w:rsidR="00027F4D" w:rsidRDefault="1DC3DB95" w:rsidP="00D41C44">
      <w:pPr>
        <w:pStyle w:val="ListParagraph"/>
        <w:numPr>
          <w:ilvl w:val="0"/>
          <w:numId w:val="7"/>
        </w:numPr>
      </w:pPr>
      <w:r>
        <w:t xml:space="preserve">This hack models a dev/test model, with the pick of technologies and configuration management approach.  In a Production mode, a given solution would have a container orchestrator (Kubernetes, Docker Compose, Mesos, </w:t>
      </w:r>
      <w:proofErr w:type="spellStart"/>
      <w:r>
        <w:t>etc</w:t>
      </w:r>
      <w:proofErr w:type="spellEnd"/>
      <w:r>
        <w:t>…) and the management of secrets for the application would be using something like Azure Key Vault.</w:t>
      </w:r>
    </w:p>
    <w:p w14:paraId="7C631E94" w14:textId="7BED2879" w:rsidR="00D41604" w:rsidRPr="001B7C51" w:rsidRDefault="1DC3DB95" w:rsidP="00D41C44">
      <w:pPr>
        <w:pStyle w:val="ListParagraph"/>
        <w:numPr>
          <w:ilvl w:val="0"/>
          <w:numId w:val="7"/>
        </w:numPr>
      </w:pPr>
      <w:r>
        <w:t>Goal of this hack is to not only emphasi</w:t>
      </w:r>
      <w:r w:rsidR="007F1B6F">
        <w:t>ze</w:t>
      </w:r>
      <w:r>
        <w:t xml:space="preserve"> the ease of standing up a solution in Azure but also some of the underlying complexities more components in an architecture bring.  Remember Microservices isn’t the solution to everything</w:t>
      </w:r>
      <w:r w:rsidR="003618BE">
        <w:t>.</w:t>
      </w:r>
    </w:p>
    <w:p w14:paraId="79F19755" w14:textId="77777777" w:rsidR="006C11EF" w:rsidRDefault="0021112B" w:rsidP="006C11E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1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Emcee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or Proctor Pre-setup</w:t>
      </w:r>
    </w:p>
    <w:p w14:paraId="44478A4B" w14:textId="77777777" w:rsidR="0021112B" w:rsidRDefault="0021112B" w:rsidP="006C11EF">
      <w:pPr>
        <w:spacing w:after="0"/>
      </w:pPr>
      <w:r>
        <w:t>Someone who’s kicking off the hack needs to have access to a running version of the solution to demonstrate the end goal.</w:t>
      </w:r>
    </w:p>
    <w:p w14:paraId="0791472D" w14:textId="77777777" w:rsidR="0021112B" w:rsidRDefault="0021112B" w:rsidP="006C11EF">
      <w:pPr>
        <w:spacing w:after="0"/>
      </w:pPr>
    </w:p>
    <w:p w14:paraId="6B643A59" w14:textId="0FB0DA4A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Clone the </w:t>
      </w:r>
      <w:r w:rsidR="00EA690B" w:rsidRPr="00EA690B">
        <w:rPr>
          <w:rStyle w:val="Hyperlink"/>
        </w:rPr>
        <w:t>https://github.com/Microsoft/WhatTheHack.git</w:t>
      </w:r>
      <w:r>
        <w:t xml:space="preserve"> repo</w:t>
      </w:r>
      <w:r w:rsidR="0027799D">
        <w:t>. I</w:t>
      </w:r>
      <w:r>
        <w:t xml:space="preserve">n the </w:t>
      </w:r>
      <w:r w:rsidR="00EA690B" w:rsidRPr="00EA690B">
        <w:rPr>
          <w:b/>
          <w:u w:val="single"/>
        </w:rPr>
        <w:t>009-MicroservicesInAzure\Host</w:t>
      </w:r>
      <w:r w:rsidR="00EA690B">
        <w:t xml:space="preserve"> </w:t>
      </w:r>
      <w:r>
        <w:t>directory are 2 files “deployHack.sh” and “deployHack.ps1” you will need.</w:t>
      </w:r>
    </w:p>
    <w:p w14:paraId="7F1F6097" w14:textId="77777777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Login to Azure Portal</w:t>
      </w:r>
    </w:p>
    <w:p w14:paraId="71C96F39" w14:textId="3311A141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Start </w:t>
      </w:r>
      <w:r w:rsidR="0027799D">
        <w:t xml:space="preserve">the </w:t>
      </w:r>
      <w:r>
        <w:t>Cloud Shell</w:t>
      </w:r>
      <w:bookmarkStart w:id="0" w:name="_GoBack"/>
      <w:bookmarkEnd w:id="0"/>
    </w:p>
    <w:p w14:paraId="57BCCCF9" w14:textId="5DB1B07D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Upload the appropriate file </w:t>
      </w:r>
      <w:r w:rsidR="00607D92">
        <w:t>through</w:t>
      </w:r>
      <w:r>
        <w:t xml:space="preserve"> Cloud Shell based on </w:t>
      </w:r>
      <w:r w:rsidR="00F55BBD">
        <w:t>which shell you’re using:</w:t>
      </w:r>
    </w:p>
    <w:p w14:paraId="011062A0" w14:textId="786E42ED"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 deployHack.sh</w:t>
      </w:r>
    </w:p>
    <w:p w14:paraId="390A7D67" w14:textId="36BA6D3D" w:rsidR="004659CA" w:rsidRDefault="004659CA" w:rsidP="004659CA">
      <w:pPr>
        <w:pStyle w:val="ListParagraph"/>
        <w:numPr>
          <w:ilvl w:val="3"/>
          <w:numId w:val="4"/>
        </w:numPr>
        <w:spacing w:after="0"/>
      </w:pPr>
      <w:r w:rsidRPr="00880C16">
        <w:rPr>
          <w:b/>
        </w:rPr>
        <w:t>NOTE</w:t>
      </w:r>
      <w:r>
        <w:t>: Once uploaded you must make th</w:t>
      </w:r>
      <w:r w:rsidR="00880C16">
        <w:t>is file executable by running: “chmod 755 ./deployHack.sh”</w:t>
      </w:r>
    </w:p>
    <w:p w14:paraId="6CA43265" w14:textId="77777777"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>: deployHack.ps1</w:t>
      </w:r>
    </w:p>
    <w:p w14:paraId="722E3537" w14:textId="3752F0D7"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 xml:space="preserve">For info on uploading, look at </w:t>
      </w:r>
      <w:hyperlink r:id="rId8" w:history="1">
        <w:r w:rsidRPr="00262B1D">
          <w:rPr>
            <w:rStyle w:val="Hyperlink"/>
          </w:rPr>
          <w:t>https://docs.microsoft.com/en-us/azure/cloud-shell/persisting-shell-storage</w:t>
        </w:r>
      </w:hyperlink>
      <w:r>
        <w:t xml:space="preserve"> and </w:t>
      </w:r>
      <w:r w:rsidR="00F55BBD">
        <w:t>look at</w:t>
      </w:r>
      <w:r>
        <w:t xml:space="preserve"> the section on </w:t>
      </w:r>
      <w:r w:rsidR="00F55BBD">
        <w:t>t</w:t>
      </w:r>
      <w:r>
        <w:t>ransfe</w:t>
      </w:r>
      <w:r w:rsidR="00F55BBD">
        <w:t>r</w:t>
      </w:r>
      <w:r>
        <w:t>r</w:t>
      </w:r>
      <w:r w:rsidR="00F55BBD">
        <w:t>ing</w:t>
      </w:r>
      <w:r>
        <w:t xml:space="preserve"> local files to </w:t>
      </w:r>
      <w:r w:rsidR="00F55BBD">
        <w:t xml:space="preserve">the </w:t>
      </w:r>
      <w:r>
        <w:t>Cloud</w:t>
      </w:r>
      <w:r w:rsidR="00F55BBD">
        <w:t xml:space="preserve"> </w:t>
      </w:r>
      <w:r>
        <w:t>Shell</w:t>
      </w:r>
    </w:p>
    <w:p w14:paraId="71BC7357" w14:textId="09A50516" w:rsidR="00F209D0" w:rsidRDefault="0021112B" w:rsidP="00AB77C7">
      <w:pPr>
        <w:pStyle w:val="ListParagraph"/>
        <w:numPr>
          <w:ilvl w:val="0"/>
          <w:numId w:val="4"/>
        </w:numPr>
        <w:spacing w:after="0"/>
      </w:pPr>
      <w:r>
        <w:t>Both scripts take 3 parameters</w:t>
      </w:r>
    </w:p>
    <w:p w14:paraId="65A1D441" w14:textId="4F654FFC"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</w:t>
      </w:r>
      <w:r w:rsidRPr="0021112B">
        <w:t xml:space="preserve"> deployHack.sh &lt;</w:t>
      </w:r>
      <w:proofErr w:type="spellStart"/>
      <w:r w:rsidRPr="0021112B">
        <w:t>AzureDataCenter</w:t>
      </w:r>
      <w:proofErr w:type="spellEnd"/>
      <w:r w:rsidRPr="0021112B">
        <w:t>&gt; &lt;</w:t>
      </w:r>
      <w:proofErr w:type="spellStart"/>
      <w:r w:rsidRPr="0021112B">
        <w:t>SubscriptionId</w:t>
      </w:r>
      <w:proofErr w:type="spellEnd"/>
      <w:r w:rsidRPr="0021112B">
        <w:t>&gt; &lt;</w:t>
      </w:r>
      <w:proofErr w:type="spellStart"/>
      <w:r w:rsidRPr="0021112B">
        <w:t>BaseName</w:t>
      </w:r>
      <w:proofErr w:type="spellEnd"/>
      <w:r w:rsidRPr="0021112B">
        <w:t>&gt;</w:t>
      </w:r>
    </w:p>
    <w:p w14:paraId="7CBA51CE" w14:textId="650CACB9" w:rsidR="00A16123" w:rsidRDefault="00A16123" w:rsidP="00A16123">
      <w:pPr>
        <w:pStyle w:val="ListParagraph"/>
        <w:numPr>
          <w:ilvl w:val="3"/>
          <w:numId w:val="4"/>
        </w:numPr>
        <w:spacing w:after="0"/>
      </w:pPr>
      <w:r w:rsidRPr="002403A4">
        <w:rPr>
          <w:b/>
        </w:rPr>
        <w:t>NOTE</w:t>
      </w:r>
      <w:r>
        <w:t xml:space="preserve">: </w:t>
      </w:r>
      <w:proofErr w:type="spellStart"/>
      <w:r>
        <w:t>BaseName</w:t>
      </w:r>
      <w:proofErr w:type="spellEnd"/>
      <w:r>
        <w:t xml:space="preserve"> must be </w:t>
      </w:r>
      <w:r w:rsidR="002403A4">
        <w:t>globally unique, alpha only and less than 8 characters.</w:t>
      </w:r>
    </w:p>
    <w:p w14:paraId="0C58A100" w14:textId="77777777"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 xml:space="preserve">: deployHack.ps1 -loc </w:t>
      </w:r>
      <w:r w:rsidRPr="0021112B">
        <w:t>&lt;</w:t>
      </w:r>
      <w:proofErr w:type="spellStart"/>
      <w:r w:rsidRPr="0021112B">
        <w:t>AzureDataCenter</w:t>
      </w:r>
      <w:proofErr w:type="spellEnd"/>
      <w:r w:rsidRPr="0021112B">
        <w:t xml:space="preserve">&gt; </w:t>
      </w:r>
      <w:r>
        <w:t xml:space="preserve">-sub </w:t>
      </w:r>
      <w:r w:rsidRPr="0021112B">
        <w:t>&lt;</w:t>
      </w:r>
      <w:proofErr w:type="spellStart"/>
      <w:r w:rsidRPr="0021112B">
        <w:t>SubscriptionId</w:t>
      </w:r>
      <w:proofErr w:type="spellEnd"/>
      <w:r w:rsidRPr="0021112B">
        <w:t xml:space="preserve">&gt; </w:t>
      </w:r>
      <w:r>
        <w:t>-</w:t>
      </w:r>
      <w:proofErr w:type="spellStart"/>
      <w:r>
        <w:t>baseName</w:t>
      </w:r>
      <w:proofErr w:type="spellEnd"/>
      <w:r>
        <w:t xml:space="preserve"> </w:t>
      </w:r>
      <w:r w:rsidRPr="0021112B">
        <w:t>&lt;</w:t>
      </w:r>
      <w:proofErr w:type="spellStart"/>
      <w:r w:rsidRPr="0021112B">
        <w:t>BaseName</w:t>
      </w:r>
      <w:proofErr w:type="spellEnd"/>
      <w:r w:rsidRPr="0021112B">
        <w:t>&gt;</w:t>
      </w:r>
      <w:r>
        <w:t xml:space="preserve"> </w:t>
      </w:r>
    </w:p>
    <w:p w14:paraId="3F25393E" w14:textId="2879E160" w:rsidR="00E1396B" w:rsidRDefault="136A781D" w:rsidP="00E1396B">
      <w:pPr>
        <w:pStyle w:val="ListParagraph"/>
        <w:numPr>
          <w:ilvl w:val="0"/>
          <w:numId w:val="4"/>
        </w:numPr>
        <w:spacing w:after="0"/>
      </w:pPr>
      <w:r>
        <w:t xml:space="preserve">After successfully deploying it, open up the portal, and go to </w:t>
      </w:r>
      <w:r w:rsidR="00B24B4A">
        <w:t xml:space="preserve">the </w:t>
      </w:r>
      <w:r>
        <w:t>resource group you just deployed, and get the URL of the web site.</w:t>
      </w:r>
    </w:p>
    <w:p w14:paraId="73E13AC3" w14:textId="5AD59E5B" w:rsidR="00F06953" w:rsidRDefault="136A781D" w:rsidP="00E1396B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Copy the </w:t>
      </w:r>
      <w:r w:rsidR="00B24B4A">
        <w:t xml:space="preserve">file </w:t>
      </w:r>
      <w:proofErr w:type="spellStart"/>
      <w:r>
        <w:t>Load.WebTest</w:t>
      </w:r>
      <w:proofErr w:type="spellEnd"/>
      <w:r>
        <w:t xml:space="preserve"> to a temp directory locally, edit it and change the </w:t>
      </w:r>
      <w:proofErr w:type="spellStart"/>
      <w:r>
        <w:t>ContextParameter</w:t>
      </w:r>
      <w:proofErr w:type="spellEnd"/>
      <w:r>
        <w:t xml:space="preserve"> Name="WebServer1" XML Element’s Value attribute to the HTTP (not HTTPS) URL of the web site</w:t>
      </w:r>
      <w:r w:rsidR="00A809CD">
        <w:t xml:space="preserve"> (look at the bottom of the file)</w:t>
      </w:r>
      <w:r>
        <w:t>.</w:t>
      </w:r>
    </w:p>
    <w:p w14:paraId="4E044D71" w14:textId="6430EEEA" w:rsidR="00423E26" w:rsidRDefault="000E1EC8" w:rsidP="00E1396B">
      <w:pPr>
        <w:pStyle w:val="ListParagraph"/>
        <w:numPr>
          <w:ilvl w:val="0"/>
          <w:numId w:val="4"/>
        </w:numPr>
        <w:spacing w:after="0"/>
      </w:pPr>
      <w:r>
        <w:t xml:space="preserve">Login to </w:t>
      </w:r>
      <w:hyperlink r:id="rId9" w:history="1">
        <w:r w:rsidRPr="00DA6C07">
          <w:rPr>
            <w:rStyle w:val="Hyperlink"/>
          </w:rPr>
          <w:t>https://dev.azure.com/</w:t>
        </w:r>
      </w:hyperlink>
      <w:r>
        <w:t xml:space="preserve"> and </w:t>
      </w:r>
      <w:r w:rsidR="00BB6F7E">
        <w:t>create a new project.</w:t>
      </w:r>
    </w:p>
    <w:p w14:paraId="4324841A" w14:textId="371DBFB8" w:rsidR="00A54076" w:rsidRDefault="000E1EC8" w:rsidP="00E1396B">
      <w:pPr>
        <w:pStyle w:val="ListParagraph"/>
        <w:numPr>
          <w:ilvl w:val="0"/>
          <w:numId w:val="4"/>
        </w:numPr>
        <w:spacing w:after="0"/>
      </w:pPr>
      <w:r>
        <w:t xml:space="preserve">Select </w:t>
      </w:r>
      <w:r w:rsidR="0084105D">
        <w:t>Test Plans</w:t>
      </w:r>
      <w:r w:rsidR="00A97631">
        <w:t xml:space="preserve"> /</w:t>
      </w:r>
      <w:r w:rsidR="0084105D">
        <w:t xml:space="preserve"> Load Tests</w:t>
      </w:r>
      <w:r w:rsidR="00C12744">
        <w:t xml:space="preserve"> and</w:t>
      </w:r>
      <w:r w:rsidR="0084105D">
        <w:t xml:space="preserve"> add a new Load Test</w:t>
      </w:r>
      <w:r w:rsidR="00C12744">
        <w:t xml:space="preserve">. </w:t>
      </w:r>
      <w:r w:rsidR="00823521">
        <w:t xml:space="preserve">Choose </w:t>
      </w:r>
      <w:r w:rsidR="00F14EA8">
        <w:t xml:space="preserve">“Visual Studio test” and select </w:t>
      </w:r>
      <w:r w:rsidR="0084105D">
        <w:t xml:space="preserve">your copy of the </w:t>
      </w:r>
      <w:proofErr w:type="spellStart"/>
      <w:r w:rsidR="0084105D">
        <w:t>Load.WebTest</w:t>
      </w:r>
      <w:proofErr w:type="spellEnd"/>
      <w:r w:rsidR="00C12744">
        <w:t xml:space="preserve"> </w:t>
      </w:r>
      <w:r w:rsidR="00F14EA8">
        <w:t>to upload it to this</w:t>
      </w:r>
      <w:r w:rsidR="00C12744">
        <w:t xml:space="preserve"> new Load Test</w:t>
      </w:r>
      <w:r w:rsidR="0084105D">
        <w:t>.</w:t>
      </w:r>
    </w:p>
    <w:p w14:paraId="0B50D2D5" w14:textId="0498A50F" w:rsidR="00032E1C" w:rsidRDefault="00032E1C" w:rsidP="00E1396B">
      <w:pPr>
        <w:pStyle w:val="ListParagraph"/>
        <w:numPr>
          <w:ilvl w:val="0"/>
          <w:numId w:val="4"/>
        </w:numPr>
        <w:spacing w:after="0"/>
      </w:pPr>
      <w:r>
        <w:t>Name the Load Test</w:t>
      </w:r>
      <w:r w:rsidR="00154C31">
        <w:t xml:space="preserve"> and click Save.</w:t>
      </w:r>
    </w:p>
    <w:p w14:paraId="6F00E186" w14:textId="2A033A21" w:rsidR="00B36ED7" w:rsidRDefault="00B36ED7" w:rsidP="00E1396B">
      <w:pPr>
        <w:pStyle w:val="ListParagraph"/>
        <w:numPr>
          <w:ilvl w:val="0"/>
          <w:numId w:val="4"/>
        </w:numPr>
        <w:spacing w:after="0"/>
      </w:pPr>
      <w:r>
        <w:t xml:space="preserve">Click the “Settings” tab </w:t>
      </w:r>
      <w:r w:rsidR="00455A9A">
        <w:t>beside “Web Scenarios” to configure the test.</w:t>
      </w:r>
    </w:p>
    <w:p w14:paraId="55C64DBA" w14:textId="6E30B35F" w:rsidR="00CA2921" w:rsidRDefault="00455A9A" w:rsidP="00E1396B">
      <w:pPr>
        <w:pStyle w:val="ListParagraph"/>
        <w:numPr>
          <w:ilvl w:val="0"/>
          <w:numId w:val="4"/>
        </w:numPr>
        <w:spacing w:after="0"/>
      </w:pPr>
      <w:r>
        <w:t>Specify a</w:t>
      </w:r>
      <w:r w:rsidR="136A781D">
        <w:t xml:space="preserve"> decent amount of load, </w:t>
      </w:r>
      <w:proofErr w:type="spellStart"/>
      <w:r w:rsidR="0094167A">
        <w:t>eg</w:t>
      </w:r>
      <w:proofErr w:type="spellEnd"/>
      <w:r w:rsidR="0094167A">
        <w:t>:</w:t>
      </w:r>
      <w:r w:rsidR="136A781D">
        <w:t xml:space="preserve"> 25 max </w:t>
      </w:r>
      <w:proofErr w:type="spellStart"/>
      <w:r w:rsidR="136A781D">
        <w:t>vUsers</w:t>
      </w:r>
      <w:proofErr w:type="spellEnd"/>
      <w:r w:rsidR="136A781D">
        <w:t xml:space="preserve"> running for 10 minutes to drive </w:t>
      </w:r>
      <w:r w:rsidR="0094167A">
        <w:t>a good amount of traffic.</w:t>
      </w:r>
    </w:p>
    <w:p w14:paraId="1144975E" w14:textId="657676B1" w:rsidR="00CA2921" w:rsidRDefault="00B568EB" w:rsidP="00E1396B">
      <w:pPr>
        <w:pStyle w:val="ListParagraph"/>
        <w:numPr>
          <w:ilvl w:val="0"/>
          <w:numId w:val="4"/>
        </w:numPr>
        <w:spacing w:after="0"/>
      </w:pPr>
      <w:r>
        <w:t>Click Save and then click Run test.</w:t>
      </w:r>
    </w:p>
    <w:p w14:paraId="1211DADD" w14:textId="77777777" w:rsidR="00E1396B" w:rsidRDefault="00E1396B" w:rsidP="00E1396B">
      <w:pPr>
        <w:pStyle w:val="ListParagraph"/>
        <w:spacing w:after="0"/>
        <w:ind w:left="1440"/>
      </w:pPr>
    </w:p>
    <w:p w14:paraId="520613DF" w14:textId="0ADC163C" w:rsidR="00E1396B" w:rsidRDefault="00E1396B" w:rsidP="002111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Demo</w:t>
      </w:r>
      <w:r w:rsidR="005558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nstrat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ing the End State:</w:t>
      </w:r>
    </w:p>
    <w:p w14:paraId="4E3525B5" w14:textId="55E04ACB" w:rsidR="00E1396B" w:rsidRDefault="136A781D" w:rsidP="0021112B">
      <w:r>
        <w:t xml:space="preserve">After </w:t>
      </w:r>
      <w:r w:rsidR="00BE793E">
        <w:t>the load test</w:t>
      </w:r>
      <w:r w:rsidR="005F6931">
        <w:t xml:space="preserve"> initializes and</w:t>
      </w:r>
      <w:r w:rsidR="00BE793E">
        <w:t xml:space="preserve"> starts running</w:t>
      </w:r>
      <w:r>
        <w:t>, you should have data streaming to the App insights.  Particular areas of App Insights to highlight:</w:t>
      </w:r>
    </w:p>
    <w:p w14:paraId="67F46678" w14:textId="77777777" w:rsidR="00E1396B" w:rsidRDefault="00E1396B" w:rsidP="00E1396B">
      <w:pPr>
        <w:pStyle w:val="ListParagraph"/>
        <w:numPr>
          <w:ilvl w:val="0"/>
          <w:numId w:val="6"/>
        </w:numPr>
      </w:pPr>
      <w:r>
        <w:t>Application Map</w:t>
      </w:r>
    </w:p>
    <w:p w14:paraId="260C0201" w14:textId="69F53DD0" w:rsidR="00E1396B" w:rsidRDefault="136A781D" w:rsidP="00E1396B">
      <w:pPr>
        <w:pStyle w:val="ListParagraph"/>
        <w:numPr>
          <w:ilvl w:val="0"/>
          <w:numId w:val="6"/>
        </w:numPr>
      </w:pPr>
      <w:r>
        <w:t xml:space="preserve">Live Metrics Stream (while </w:t>
      </w:r>
      <w:r w:rsidR="00A10D44">
        <w:t>the load test is running</w:t>
      </w:r>
      <w:r>
        <w:t>)</w:t>
      </w:r>
    </w:p>
    <w:p w14:paraId="35B5B63B" w14:textId="77777777" w:rsidR="00E1396B" w:rsidRDefault="00E1396B" w:rsidP="00E1396B">
      <w:pPr>
        <w:pStyle w:val="ListParagraph"/>
        <w:numPr>
          <w:ilvl w:val="0"/>
          <w:numId w:val="6"/>
        </w:numPr>
      </w:pPr>
      <w:r>
        <w:t>Performance</w:t>
      </w:r>
    </w:p>
    <w:p w14:paraId="171CD56B" w14:textId="77777777" w:rsidR="00F209D0" w:rsidRDefault="00E1396B" w:rsidP="00E1396B">
      <w:pPr>
        <w:pStyle w:val="ListParagraph"/>
        <w:numPr>
          <w:ilvl w:val="0"/>
          <w:numId w:val="6"/>
        </w:numPr>
      </w:pPr>
      <w:r>
        <w:t>Browsers</w:t>
      </w:r>
      <w:r w:rsidR="0021112B">
        <w:br w:type="page"/>
      </w:r>
    </w:p>
    <w:p w14:paraId="4834377F" w14:textId="77777777" w:rsidR="006C11EF" w:rsidRDefault="006C11EF" w:rsidP="006C11EF">
      <w:pPr>
        <w:pStyle w:val="Heading1"/>
        <w:spacing w:before="0"/>
      </w:pPr>
      <w:r>
        <w:lastRenderedPageBreak/>
        <w:t xml:space="preserve">Challenge Set 0: Pre-requisites - Ready, Set, GO! </w:t>
      </w:r>
    </w:p>
    <w:p w14:paraId="1641E3DF" w14:textId="77777777" w:rsidR="006C11EF" w:rsidRDefault="006C11EF" w:rsidP="006C11EF">
      <w:pPr>
        <w:pStyle w:val="Heading2"/>
      </w:pPr>
      <w:r>
        <w:t>Lecture:</w:t>
      </w:r>
    </w:p>
    <w:p w14:paraId="78CFA897" w14:textId="29E03564" w:rsidR="006C11EF" w:rsidRDefault="006C11EF" w:rsidP="006C11EF">
      <w:pPr>
        <w:pStyle w:val="ListParagraph"/>
        <w:numPr>
          <w:ilvl w:val="0"/>
          <w:numId w:val="3"/>
        </w:numPr>
        <w:spacing w:after="0"/>
      </w:pPr>
      <w:r>
        <w:t>Join the MS Team for this hack</w:t>
      </w:r>
      <w:r w:rsidR="001936D7">
        <w:t xml:space="preserve"> (if applicable)</w:t>
      </w:r>
      <w:r>
        <w:t>.</w:t>
      </w:r>
    </w:p>
    <w:p w14:paraId="5183AD1A" w14:textId="4BE51C4F" w:rsidR="00446AC0" w:rsidRDefault="00446AC0" w:rsidP="006C11EF">
      <w:pPr>
        <w:pStyle w:val="ListParagraph"/>
        <w:numPr>
          <w:ilvl w:val="0"/>
          <w:numId w:val="3"/>
        </w:numPr>
        <w:spacing w:after="0"/>
      </w:pPr>
      <w:r>
        <w:t>Brief Intro the Azure Cloud Shell and the Azure CLI</w:t>
      </w:r>
    </w:p>
    <w:p w14:paraId="4394AF36" w14:textId="77777777" w:rsidR="006C11EF" w:rsidRDefault="006C11EF" w:rsidP="006C11EF">
      <w:pPr>
        <w:spacing w:after="0"/>
      </w:pPr>
    </w:p>
    <w:p w14:paraId="3A12929E" w14:textId="77777777" w:rsidR="006C11EF" w:rsidRDefault="006C11EF" w:rsidP="006C11EF">
      <w:pPr>
        <w:pStyle w:val="Heading2"/>
        <w:spacing w:before="0"/>
      </w:pPr>
      <w:r>
        <w:t>Challenges:</w:t>
      </w:r>
    </w:p>
    <w:p w14:paraId="5EDB84DB" w14:textId="149D326E" w:rsidR="008F21FA" w:rsidRDefault="136A781D" w:rsidP="006C11EF">
      <w:pPr>
        <w:pStyle w:val="ListParagraph"/>
        <w:numPr>
          <w:ilvl w:val="0"/>
          <w:numId w:val="2"/>
        </w:numPr>
        <w:spacing w:after="0"/>
      </w:pPr>
      <w:r>
        <w:t xml:space="preserve">Make sure that you have joined the Teams group for this </w:t>
      </w:r>
      <w:r w:rsidR="008F21FA">
        <w:t>hack</w:t>
      </w:r>
      <w:r>
        <w:t>. The first person on your team at your table should create a new channel in this team with your team name.</w:t>
      </w:r>
    </w:p>
    <w:p w14:paraId="20701B13" w14:textId="65DCB368" w:rsidR="00D467C7" w:rsidRDefault="00D467C7" w:rsidP="006C11EF">
      <w:pPr>
        <w:pStyle w:val="ListParagraph"/>
        <w:numPr>
          <w:ilvl w:val="0"/>
          <w:numId w:val="2"/>
        </w:numPr>
        <w:spacing w:after="0"/>
      </w:pPr>
      <w:r>
        <w:t>Login to the Azure Portal</w:t>
      </w:r>
    </w:p>
    <w:p w14:paraId="07CB705D" w14:textId="77777777" w:rsidR="006C11EF" w:rsidRDefault="00D467C7" w:rsidP="00304653">
      <w:pPr>
        <w:numPr>
          <w:ilvl w:val="0"/>
          <w:numId w:val="10"/>
        </w:numPr>
        <w:spacing w:after="0"/>
      </w:pPr>
      <w:r>
        <w:t>In a separate window, start the Azure Cloud Shell and list your subscriptions with the Azure CLI</w:t>
      </w:r>
    </w:p>
    <w:p w14:paraId="22A245B3" w14:textId="77777777" w:rsidR="006C11EF" w:rsidRDefault="006C11EF" w:rsidP="00304653">
      <w:pPr>
        <w:numPr>
          <w:ilvl w:val="1"/>
          <w:numId w:val="10"/>
        </w:numPr>
        <w:spacing w:after="0"/>
      </w:pPr>
      <w:r>
        <w:t xml:space="preserve">Pick either </w:t>
      </w:r>
      <w:proofErr w:type="spellStart"/>
      <w:r>
        <w:t>Powershell</w:t>
      </w:r>
      <w:proofErr w:type="spellEnd"/>
      <w:r>
        <w:t xml:space="preserve"> or Bash based on your preference!</w:t>
      </w:r>
    </w:p>
    <w:p w14:paraId="4658BA6B" w14:textId="0F2F5005" w:rsidR="00D467C7" w:rsidRDefault="00D467C7" w:rsidP="00304653">
      <w:pPr>
        <w:numPr>
          <w:ilvl w:val="1"/>
          <w:numId w:val="10"/>
        </w:numPr>
        <w:spacing w:after="0"/>
      </w:pPr>
      <w:r>
        <w:t>We will be running the Azure CLI, if you want to run it on your local machine just make sure you have the latest version</w:t>
      </w:r>
      <w:r w:rsidR="005F61F1">
        <w:t>.</w:t>
      </w:r>
    </w:p>
    <w:p w14:paraId="15EE67B2" w14:textId="77777777" w:rsidR="00E9065C" w:rsidRDefault="000C1138" w:rsidP="006C11EF">
      <w:pPr>
        <w:numPr>
          <w:ilvl w:val="0"/>
          <w:numId w:val="2"/>
        </w:numPr>
        <w:spacing w:after="0"/>
      </w:pPr>
      <w:r>
        <w:t>We are going to need the Subscription ID</w:t>
      </w:r>
      <w:r w:rsidR="00E01644">
        <w:t xml:space="preserve"> (</w:t>
      </w:r>
      <w:proofErr w:type="spellStart"/>
      <w:r w:rsidR="00E01644">
        <w:t>guid</w:t>
      </w:r>
      <w:proofErr w:type="spellEnd"/>
      <w:r w:rsidR="00E01644">
        <w:t xml:space="preserve"> format) of the subscription we</w:t>
      </w:r>
      <w:r>
        <w:t xml:space="preserve"> will be us</w:t>
      </w:r>
      <w:r w:rsidR="00E01644">
        <w:t>ing</w:t>
      </w:r>
      <w:r w:rsidR="00E9065C">
        <w:t>.</w:t>
      </w:r>
    </w:p>
    <w:p w14:paraId="54F48545" w14:textId="39D1CEFD" w:rsidR="000C1138" w:rsidRDefault="00E9065C" w:rsidP="000D7FA2">
      <w:pPr>
        <w:numPr>
          <w:ilvl w:val="0"/>
          <w:numId w:val="2"/>
        </w:numPr>
        <w:spacing w:after="0"/>
      </w:pPr>
      <w:r w:rsidRPr="00112807">
        <w:rPr>
          <w:b/>
        </w:rPr>
        <w:t>Tip</w:t>
      </w:r>
      <w:r>
        <w:t>: We will be using</w:t>
      </w:r>
      <w:r w:rsidR="00112807">
        <w:t xml:space="preserve"> the id many times in this hack. You may want to set </w:t>
      </w:r>
      <w:r w:rsidR="000C1138">
        <w:t>a variable</w:t>
      </w:r>
      <w:r w:rsidR="00112807">
        <w:t xml:space="preserve"> to hold it and use it in your future </w:t>
      </w:r>
      <w:r w:rsidR="000D7FA2">
        <w:t xml:space="preserve">shell </w:t>
      </w:r>
      <w:r w:rsidR="00112807">
        <w:t>commands.</w:t>
      </w:r>
    </w:p>
    <w:p w14:paraId="43A97F35" w14:textId="77777777" w:rsidR="000C1138" w:rsidRDefault="000C1138" w:rsidP="000C1138">
      <w:pPr>
        <w:numPr>
          <w:ilvl w:val="0"/>
          <w:numId w:val="2"/>
        </w:numPr>
        <w:spacing w:after="0"/>
      </w:pPr>
      <w:r w:rsidRPr="2FE3C395">
        <w:rPr>
          <w:b/>
          <w:bCs/>
        </w:rPr>
        <w:t>Tip:</w:t>
      </w:r>
      <w:r>
        <w:t xml:space="preserve"> There are 2 different ways to open the Azure Cloud Shell!</w:t>
      </w:r>
    </w:p>
    <w:p w14:paraId="5881F79C" w14:textId="77777777" w:rsidR="006C11EF" w:rsidRDefault="006C11EF" w:rsidP="006C11EF">
      <w:pPr>
        <w:pStyle w:val="Heading2"/>
      </w:pPr>
    </w:p>
    <w:p w14:paraId="0D04EFF8" w14:textId="77777777" w:rsidR="006C11EF" w:rsidRPr="0004561F" w:rsidRDefault="006C11EF" w:rsidP="006C11EF">
      <w:pPr>
        <w:pStyle w:val="Heading2"/>
      </w:pPr>
      <w:r>
        <w:t>Proctor Notes &amp; Guidelines</w:t>
      </w:r>
    </w:p>
    <w:p w14:paraId="1176BDD6" w14:textId="77777777" w:rsidR="006C11EF" w:rsidRDefault="00D467C7" w:rsidP="006C11EF">
      <w:pPr>
        <w:pStyle w:val="ListParagraph"/>
        <w:numPr>
          <w:ilvl w:val="0"/>
          <w:numId w:val="1"/>
        </w:numPr>
      </w:pPr>
      <w:r>
        <w:t xml:space="preserve">Azure Cloud Shell:  </w:t>
      </w:r>
      <w:hyperlink r:id="rId10" w:history="1">
        <w:r w:rsidRPr="00EF4B87">
          <w:rPr>
            <w:rStyle w:val="Hyperlink"/>
          </w:rPr>
          <w:t>https://docs.microsoft.com/en-us/azure/cloud-shell/overview</w:t>
        </w:r>
      </w:hyperlink>
      <w:r>
        <w:t xml:space="preserve"> </w:t>
      </w:r>
    </w:p>
    <w:p w14:paraId="135D6BD3" w14:textId="77777777" w:rsidR="006C11EF" w:rsidRDefault="006C11EF" w:rsidP="006C11EF">
      <w:pPr>
        <w:pStyle w:val="ListParagraph"/>
        <w:numPr>
          <w:ilvl w:val="0"/>
          <w:numId w:val="1"/>
        </w:numPr>
      </w:pPr>
      <w:r w:rsidRPr="2FE3C395">
        <w:t xml:space="preserve">Install </w:t>
      </w:r>
      <w:r>
        <w:t xml:space="preserve">the </w:t>
      </w:r>
      <w:r w:rsidRPr="2FE3C395">
        <w:t>Azure</w:t>
      </w:r>
      <w:r>
        <w:t xml:space="preserve"> </w:t>
      </w:r>
      <w:r w:rsidRPr="2FE3C395">
        <w:t xml:space="preserve">CLI: </w:t>
      </w:r>
      <w:hyperlink r:id="rId11">
        <w:r w:rsidRPr="2FE3C395">
          <w:rPr>
            <w:rStyle w:val="Hyperlink"/>
          </w:rPr>
          <w:t>https://docs.microsoft.com/en-us/cli/azure/install-azure-cli?view=azure-cli-latest</w:t>
        </w:r>
      </w:hyperlink>
      <w:r w:rsidRPr="2FE3C395">
        <w:t xml:space="preserve"> </w:t>
      </w:r>
    </w:p>
    <w:p w14:paraId="01FE3028" w14:textId="77777777" w:rsidR="00D467C7" w:rsidRDefault="00D467C7" w:rsidP="006C11EF">
      <w:pPr>
        <w:pStyle w:val="ListParagraph"/>
        <w:numPr>
          <w:ilvl w:val="0"/>
          <w:numId w:val="1"/>
        </w:numPr>
      </w:pPr>
      <w:r>
        <w:t xml:space="preserve">Azure CLI Reference: </w:t>
      </w:r>
      <w:hyperlink r:id="rId12" w:history="1">
        <w:r w:rsidRPr="00EF4B87">
          <w:rPr>
            <w:rStyle w:val="Hyperlink"/>
          </w:rPr>
          <w:t>https://docs.microsoft.com/en-us/cli/azure/reference-index?view=azure-cli-latest</w:t>
        </w:r>
      </w:hyperlink>
      <w:r>
        <w:t xml:space="preserve"> </w:t>
      </w:r>
    </w:p>
    <w:p w14:paraId="0F8A3258" w14:textId="77777777" w:rsidR="00D467C7" w:rsidRDefault="00D467C7" w:rsidP="006C11EF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(examples need to file in the XXX)</w:t>
      </w:r>
      <w:r>
        <w:t>:</w:t>
      </w:r>
    </w:p>
    <w:p w14:paraId="43BA1C35" w14:textId="77777777" w:rsidR="00D467C7" w:rsidRDefault="00D467C7" w:rsidP="00D467C7">
      <w:pPr>
        <w:pStyle w:val="ListParagraph"/>
        <w:numPr>
          <w:ilvl w:val="1"/>
          <w:numId w:val="1"/>
        </w:numPr>
      </w:pPr>
      <w:proofErr w:type="spellStart"/>
      <w:r>
        <w:t>az</w:t>
      </w:r>
      <w:proofErr w:type="spellEnd"/>
      <w:r>
        <w:t xml:space="preserve"> account list</w:t>
      </w:r>
    </w:p>
    <w:p w14:paraId="55D8FD9C" w14:textId="77777777" w:rsidR="00DF6108" w:rsidRDefault="00DF6108" w:rsidP="00D467C7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>:   $sub=”XXX”</w:t>
      </w:r>
    </w:p>
    <w:p w14:paraId="00863A25" w14:textId="3A6C284D" w:rsidR="00DF6108" w:rsidRDefault="00DF6108" w:rsidP="00D467C7">
      <w:pPr>
        <w:pStyle w:val="ListParagraph"/>
        <w:numPr>
          <w:ilvl w:val="1"/>
          <w:numId w:val="1"/>
        </w:numPr>
      </w:pPr>
      <w:r>
        <w:t xml:space="preserve">For Bash:  </w:t>
      </w:r>
      <w:r w:rsidR="000D7FA2">
        <w:t xml:space="preserve">export </w:t>
      </w:r>
      <w:r>
        <w:t>sub=”XXXX”</w:t>
      </w:r>
    </w:p>
    <w:p w14:paraId="38714335" w14:textId="020DA407" w:rsidR="00446AC0" w:rsidRDefault="136A781D" w:rsidP="00446AC0">
      <w:pPr>
        <w:pStyle w:val="ListParagraph"/>
        <w:numPr>
          <w:ilvl w:val="0"/>
          <w:numId w:val="1"/>
        </w:numPr>
      </w:pPr>
      <w:r w:rsidRPr="136A781D">
        <w:rPr>
          <w:b/>
          <w:bCs/>
        </w:rPr>
        <w:t>REMEMBER</w:t>
      </w:r>
      <w:r>
        <w:t xml:space="preserve">:  If the attendee closes the </w:t>
      </w:r>
      <w:r w:rsidR="009112AC">
        <w:t xml:space="preserve">Cloud Shell </w:t>
      </w:r>
      <w:r>
        <w:t>window, they have to redefine the variables!</w:t>
      </w:r>
    </w:p>
    <w:p w14:paraId="6C2C10B5" w14:textId="77777777" w:rsidR="00D467C7" w:rsidRDefault="00D467C7" w:rsidP="00D467C7">
      <w:r>
        <w:br w:type="page"/>
      </w:r>
    </w:p>
    <w:p w14:paraId="7189EDDB" w14:textId="6C3C6D38" w:rsidR="00D467C7" w:rsidRDefault="00D467C7" w:rsidP="00D467C7">
      <w:pPr>
        <w:pStyle w:val="Heading1"/>
        <w:spacing w:before="0"/>
      </w:pPr>
      <w:r>
        <w:lastRenderedPageBreak/>
        <w:t xml:space="preserve">Challenge Set </w:t>
      </w:r>
      <w:r w:rsidR="000C1138">
        <w:t>1</w:t>
      </w:r>
      <w:r>
        <w:t xml:space="preserve">: </w:t>
      </w:r>
      <w:r w:rsidR="00295335">
        <w:t>First Thing is First: A Resource Group</w:t>
      </w:r>
      <w:r>
        <w:t xml:space="preserve"> </w:t>
      </w:r>
    </w:p>
    <w:p w14:paraId="5376DF5F" w14:textId="77777777" w:rsidR="00D467C7" w:rsidRDefault="00D467C7" w:rsidP="00D467C7">
      <w:pPr>
        <w:pStyle w:val="Heading2"/>
      </w:pPr>
      <w:r>
        <w:t>Lecture:</w:t>
      </w:r>
    </w:p>
    <w:p w14:paraId="1264203F" w14:textId="77777777" w:rsidR="00D467C7" w:rsidRDefault="00446AC0" w:rsidP="00D467C7">
      <w:pPr>
        <w:pStyle w:val="ListParagraph"/>
        <w:numPr>
          <w:ilvl w:val="0"/>
          <w:numId w:val="3"/>
        </w:numPr>
        <w:spacing w:after="0"/>
      </w:pPr>
      <w:r>
        <w:t>What is a Resource Group</w:t>
      </w:r>
    </w:p>
    <w:p w14:paraId="2635D779" w14:textId="77777777" w:rsidR="00D467C7" w:rsidRDefault="00D467C7" w:rsidP="00D467C7">
      <w:pPr>
        <w:spacing w:after="0"/>
      </w:pPr>
    </w:p>
    <w:p w14:paraId="7A97F47A" w14:textId="77777777" w:rsidR="00D467C7" w:rsidRDefault="00D467C7" w:rsidP="00D467C7">
      <w:pPr>
        <w:pStyle w:val="Heading2"/>
        <w:spacing w:before="0"/>
      </w:pPr>
      <w:r>
        <w:t>Challenges:</w:t>
      </w:r>
    </w:p>
    <w:p w14:paraId="328ADD03" w14:textId="2071BFF2" w:rsidR="00D467C7" w:rsidRDefault="136A781D" w:rsidP="00D467C7">
      <w:pPr>
        <w:numPr>
          <w:ilvl w:val="0"/>
          <w:numId w:val="2"/>
        </w:numPr>
        <w:spacing w:after="0"/>
      </w:pPr>
      <w:r>
        <w:t>Figure out which Azure data center is closest</w:t>
      </w:r>
      <w:r w:rsidR="009112AC">
        <w:t xml:space="preserve"> to you. You </w:t>
      </w:r>
      <w:r>
        <w:t xml:space="preserve">will be using </w:t>
      </w:r>
      <w:r w:rsidR="00EA4C60">
        <w:t xml:space="preserve">it </w:t>
      </w:r>
      <w:r>
        <w:t>for this hack.</w:t>
      </w:r>
    </w:p>
    <w:p w14:paraId="144D9D20" w14:textId="7744BA9E" w:rsidR="00446AC0" w:rsidRPr="00446AC0" w:rsidRDefault="00446AC0" w:rsidP="00304653">
      <w:pPr>
        <w:numPr>
          <w:ilvl w:val="0"/>
          <w:numId w:val="9"/>
        </w:numPr>
        <w:spacing w:after="0"/>
      </w:pPr>
      <w:r>
        <w:t xml:space="preserve">Put the </w:t>
      </w:r>
      <w:r w:rsidR="00EA4C60">
        <w:t>“</w:t>
      </w:r>
      <w:r>
        <w:t>scripting name</w:t>
      </w:r>
      <w:r w:rsidR="00EA4C60">
        <w:t>”</w:t>
      </w:r>
      <w:r>
        <w:t xml:space="preserve"> for the Azure Data Center</w:t>
      </w:r>
      <w:r w:rsidR="00361727">
        <w:t xml:space="preserve"> </w:t>
      </w:r>
      <w:r>
        <w:t xml:space="preserve">that the Azure CLI uses in a variable called </w:t>
      </w:r>
      <w:r w:rsidRPr="00446AC0">
        <w:rPr>
          <w:b/>
        </w:rPr>
        <w:t>loc</w:t>
      </w:r>
    </w:p>
    <w:p w14:paraId="009190B9" w14:textId="77777777" w:rsidR="00446AC0" w:rsidRDefault="00446AC0" w:rsidP="00304653">
      <w:pPr>
        <w:pStyle w:val="ListParagraph"/>
        <w:numPr>
          <w:ilvl w:val="1"/>
          <w:numId w:val="9"/>
        </w:numPr>
        <w:spacing w:after="0"/>
      </w:pPr>
      <w:r w:rsidRPr="00304653">
        <w:rPr>
          <w:b/>
        </w:rPr>
        <w:t>Hint</w:t>
      </w:r>
      <w:r>
        <w:t xml:space="preserve">:  South Central US scripting name is </w:t>
      </w:r>
      <w:proofErr w:type="spellStart"/>
      <w:r w:rsidRPr="00304653">
        <w:rPr>
          <w:b/>
          <w:i/>
        </w:rPr>
        <w:t>southcentralus</w:t>
      </w:r>
      <w:proofErr w:type="spellEnd"/>
    </w:p>
    <w:p w14:paraId="6B69B03E" w14:textId="77777777" w:rsidR="00DF6108" w:rsidRDefault="00DF6108" w:rsidP="00DF6108">
      <w:pPr>
        <w:numPr>
          <w:ilvl w:val="0"/>
          <w:numId w:val="2"/>
        </w:numPr>
        <w:spacing w:after="0"/>
      </w:pPr>
      <w:r>
        <w:t>In your shell, create a Resource Group in that data center</w:t>
      </w:r>
    </w:p>
    <w:p w14:paraId="6C0F46F6" w14:textId="217A538E" w:rsidR="00DF6108" w:rsidRDefault="002C7C5E" w:rsidP="00CF3DD9">
      <w:pPr>
        <w:numPr>
          <w:ilvl w:val="0"/>
          <w:numId w:val="2"/>
        </w:numPr>
        <w:spacing w:after="0"/>
      </w:pPr>
      <w:r w:rsidRPr="00DF6108">
        <w:rPr>
          <w:b/>
        </w:rPr>
        <w:t>Tip:</w:t>
      </w:r>
      <w:r>
        <w:t xml:space="preserve"> Create a 6 to 8 letter label that is unique to you that can be used to compose names for</w:t>
      </w:r>
      <w:r w:rsidR="00E2187E">
        <w:t xml:space="preserve"> </w:t>
      </w:r>
      <w:r w:rsidR="00DF6108">
        <w:t xml:space="preserve">Azure resources, since several items we are creating today will have public DNS names that </w:t>
      </w:r>
      <w:r w:rsidR="00361727">
        <w:t>must be globally unique</w:t>
      </w:r>
      <w:r w:rsidR="00CF3DD9">
        <w:t>.</w:t>
      </w:r>
    </w:p>
    <w:p w14:paraId="21224D72" w14:textId="29839F43" w:rsidR="000C1138" w:rsidRPr="00DF6108" w:rsidRDefault="007E1174" w:rsidP="136A781D">
      <w:pPr>
        <w:numPr>
          <w:ilvl w:val="0"/>
          <w:numId w:val="2"/>
        </w:numPr>
        <w:spacing w:after="0"/>
        <w:rPr>
          <w:b/>
          <w:bCs/>
        </w:rPr>
      </w:pPr>
      <w:r w:rsidRPr="00C43777">
        <w:rPr>
          <w:b/>
        </w:rPr>
        <w:t>Tip</w:t>
      </w:r>
      <w:r>
        <w:t>: Again, you might want to put the resource group name in a shell variable.</w:t>
      </w:r>
    </w:p>
    <w:p w14:paraId="3C01CE7A" w14:textId="77777777" w:rsidR="00D467C7" w:rsidRDefault="00D467C7" w:rsidP="00D467C7">
      <w:pPr>
        <w:pStyle w:val="Heading2"/>
      </w:pPr>
    </w:p>
    <w:p w14:paraId="2C5B03C6" w14:textId="77777777" w:rsidR="00D467C7" w:rsidRPr="0004561F" w:rsidRDefault="00D467C7" w:rsidP="00D467C7">
      <w:pPr>
        <w:pStyle w:val="Heading2"/>
      </w:pPr>
      <w:r>
        <w:t>Proctor Notes &amp; Guidelines</w:t>
      </w:r>
    </w:p>
    <w:p w14:paraId="3AAC9A86" w14:textId="77777777" w:rsidR="00DF6108" w:rsidRDefault="00D467C7" w:rsidP="00D467C7">
      <w:pPr>
        <w:pStyle w:val="ListParagraph"/>
        <w:numPr>
          <w:ilvl w:val="0"/>
          <w:numId w:val="1"/>
        </w:numPr>
      </w:pPr>
      <w:r>
        <w:t xml:space="preserve">Azure </w:t>
      </w:r>
      <w:r w:rsidR="00533E4B">
        <w:t>Naming Conventions</w:t>
      </w:r>
      <w:r>
        <w:t xml:space="preserve">:  </w:t>
      </w:r>
      <w:hyperlink r:id="rId13" w:history="1">
        <w:r w:rsidR="00DB5B67" w:rsidRPr="00EF4B87">
          <w:rPr>
            <w:rStyle w:val="Hyperlink"/>
          </w:rPr>
          <w:t>https://docs.microsoft.com/en-us/azure/architecture/best-practices/naming-conventions</w:t>
        </w:r>
      </w:hyperlink>
      <w:r w:rsidR="00DF6108" w:rsidRPr="00DF6108">
        <w:t xml:space="preserve"> </w:t>
      </w:r>
    </w:p>
    <w:p w14:paraId="0AB0C71F" w14:textId="316D134E" w:rsidR="00D467C7" w:rsidRDefault="00D467C7" w:rsidP="00D467C7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</w:t>
      </w:r>
      <w:r w:rsidR="00043752">
        <w:t xml:space="preserve">substitute </w:t>
      </w:r>
      <w:r w:rsidR="00446AC0">
        <w:t>XXX</w:t>
      </w:r>
      <w:r w:rsidR="00043752">
        <w:t xml:space="preserve"> for the unique prefix</w:t>
      </w:r>
      <w:r w:rsidR="00446AC0">
        <w:t>)</w:t>
      </w:r>
      <w:r>
        <w:t>:</w:t>
      </w:r>
    </w:p>
    <w:p w14:paraId="3AD3ABD5" w14:textId="77777777" w:rsidR="00446AC0" w:rsidRDefault="00446AC0" w:rsidP="00446AC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14:paraId="6573CD5D" w14:textId="77777777" w:rsidR="00446AC0" w:rsidRPr="0040658A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0658A">
        <w:rPr>
          <w:rFonts w:ascii="Consolas" w:hAnsi="Consolas"/>
          <w:sz w:val="20"/>
          <w:szCs w:val="20"/>
        </w:rPr>
        <w:t>$loc = "</w:t>
      </w:r>
      <w:proofErr w:type="spellStart"/>
      <w:r w:rsidRPr="0040658A">
        <w:rPr>
          <w:rFonts w:ascii="Consolas" w:hAnsi="Consolas"/>
          <w:sz w:val="20"/>
          <w:szCs w:val="20"/>
        </w:rPr>
        <w:t>centralus</w:t>
      </w:r>
      <w:proofErr w:type="spellEnd"/>
      <w:r w:rsidRPr="0040658A">
        <w:rPr>
          <w:rFonts w:ascii="Consolas" w:hAnsi="Consolas"/>
          <w:sz w:val="20"/>
          <w:szCs w:val="20"/>
        </w:rPr>
        <w:t>"</w:t>
      </w:r>
    </w:p>
    <w:p w14:paraId="269A5176" w14:textId="77777777" w:rsidR="00446AC0" w:rsidRPr="0040658A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0658A">
        <w:rPr>
          <w:rFonts w:ascii="Consolas" w:hAnsi="Consolas"/>
          <w:sz w:val="20"/>
          <w:szCs w:val="20"/>
        </w:rPr>
        <w:t xml:space="preserve">$rg = "rg-XXX" </w:t>
      </w:r>
    </w:p>
    <w:p w14:paraId="0933EC32" w14:textId="77777777" w:rsidR="00446AC0" w:rsidRDefault="00446AC0" w:rsidP="00446AC0">
      <w:pPr>
        <w:pStyle w:val="ListParagraph"/>
        <w:numPr>
          <w:ilvl w:val="1"/>
          <w:numId w:val="1"/>
        </w:numPr>
      </w:pPr>
      <w:r>
        <w:t>For Bash:</w:t>
      </w:r>
    </w:p>
    <w:p w14:paraId="27F8E2DA" w14:textId="5A596E1C" w:rsidR="00446AC0" w:rsidRPr="0040658A" w:rsidRDefault="00C43777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export </w:t>
      </w:r>
      <w:r w:rsidR="00446AC0" w:rsidRPr="0040658A">
        <w:rPr>
          <w:rFonts w:ascii="Consolas" w:hAnsi="Consolas"/>
          <w:sz w:val="20"/>
          <w:szCs w:val="20"/>
        </w:rPr>
        <w:t>loc="</w:t>
      </w:r>
      <w:proofErr w:type="spellStart"/>
      <w:r w:rsidR="00446AC0" w:rsidRPr="0040658A">
        <w:rPr>
          <w:rFonts w:ascii="Consolas" w:hAnsi="Consolas"/>
          <w:sz w:val="20"/>
          <w:szCs w:val="20"/>
        </w:rPr>
        <w:t>centralus</w:t>
      </w:r>
      <w:proofErr w:type="spellEnd"/>
      <w:r w:rsidR="00446AC0" w:rsidRPr="0040658A">
        <w:rPr>
          <w:rFonts w:ascii="Consolas" w:hAnsi="Consolas"/>
          <w:sz w:val="20"/>
          <w:szCs w:val="20"/>
        </w:rPr>
        <w:t>"</w:t>
      </w:r>
    </w:p>
    <w:p w14:paraId="122390E0" w14:textId="59A55611" w:rsidR="00446AC0" w:rsidRPr="0040658A" w:rsidRDefault="00C43777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export </w:t>
      </w:r>
      <w:r w:rsidR="00446AC0" w:rsidRPr="0040658A">
        <w:rPr>
          <w:rFonts w:ascii="Consolas" w:hAnsi="Consolas"/>
          <w:sz w:val="20"/>
          <w:szCs w:val="20"/>
        </w:rPr>
        <w:t xml:space="preserve">rg="rg-XXX" </w:t>
      </w:r>
    </w:p>
    <w:p w14:paraId="7979A661" w14:textId="77777777" w:rsidR="00D467C7" w:rsidRPr="00C16004" w:rsidRDefault="00446AC0" w:rsidP="00D467C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0658A">
        <w:rPr>
          <w:rFonts w:ascii="Consolas" w:hAnsi="Consolas"/>
          <w:sz w:val="20"/>
          <w:szCs w:val="20"/>
        </w:rPr>
        <w:t>az</w:t>
      </w:r>
      <w:proofErr w:type="spellEnd"/>
      <w:r w:rsidRPr="0040658A">
        <w:rPr>
          <w:rFonts w:ascii="Consolas" w:hAnsi="Consolas"/>
          <w:sz w:val="20"/>
          <w:szCs w:val="20"/>
        </w:rPr>
        <w:t xml:space="preserve"> group create --name $rg --location $loc --subscription $sub</w:t>
      </w:r>
    </w:p>
    <w:p w14:paraId="4AF0E29B" w14:textId="77777777" w:rsidR="00446AC0" w:rsidRDefault="00446AC0">
      <w:r>
        <w:br w:type="page"/>
      </w:r>
    </w:p>
    <w:p w14:paraId="16322875" w14:textId="77777777" w:rsidR="00446AC0" w:rsidRDefault="00446AC0" w:rsidP="00446AC0">
      <w:pPr>
        <w:pStyle w:val="Heading1"/>
        <w:spacing w:before="0"/>
      </w:pPr>
      <w:r>
        <w:lastRenderedPageBreak/>
        <w:t xml:space="preserve">Challenge Set 2: Always need App Insights </w:t>
      </w:r>
    </w:p>
    <w:p w14:paraId="1D46C34F" w14:textId="77777777" w:rsidR="00446AC0" w:rsidRDefault="00446AC0" w:rsidP="00446AC0">
      <w:pPr>
        <w:pStyle w:val="Heading2"/>
      </w:pPr>
      <w:r>
        <w:t>Lecture:</w:t>
      </w:r>
    </w:p>
    <w:p w14:paraId="3EBF6705" w14:textId="77777777"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>What is App Insights</w:t>
      </w:r>
    </w:p>
    <w:p w14:paraId="4FE002EE" w14:textId="77777777"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>What is an ARM template</w:t>
      </w:r>
    </w:p>
    <w:p w14:paraId="5FDD55AD" w14:textId="77777777" w:rsidR="00446AC0" w:rsidRDefault="00446AC0" w:rsidP="00446AC0">
      <w:pPr>
        <w:spacing w:after="0"/>
      </w:pPr>
    </w:p>
    <w:p w14:paraId="492CB94B" w14:textId="77777777" w:rsidR="00446AC0" w:rsidRDefault="00446AC0" w:rsidP="00446AC0">
      <w:pPr>
        <w:pStyle w:val="Heading2"/>
        <w:spacing w:before="0"/>
      </w:pPr>
      <w:r>
        <w:t>Challenges:</w:t>
      </w:r>
    </w:p>
    <w:p w14:paraId="53CD5E38" w14:textId="56F57CC0" w:rsidR="00446AC0" w:rsidRPr="00446AC0" w:rsidRDefault="000912F8" w:rsidP="00B1060F">
      <w:pPr>
        <w:numPr>
          <w:ilvl w:val="0"/>
          <w:numId w:val="8"/>
        </w:numPr>
        <w:spacing w:after="0"/>
        <w:rPr>
          <w:b/>
        </w:rPr>
      </w:pPr>
      <w:r>
        <w:t>In your shell, d</w:t>
      </w:r>
      <w:r w:rsidR="00446AC0">
        <w:t xml:space="preserve">eploy a public ARM Template </w:t>
      </w:r>
      <w:r w:rsidR="00C908AA">
        <w:t>to</w:t>
      </w:r>
      <w:r w:rsidR="00446AC0">
        <w:t xml:space="preserve"> deploy an App Insights resource to have the various applications log to</w:t>
      </w:r>
    </w:p>
    <w:p w14:paraId="08A45A5F" w14:textId="3A762EF6" w:rsidR="00446AC0" w:rsidRDefault="00446AC0" w:rsidP="00B1060F">
      <w:pPr>
        <w:numPr>
          <w:ilvl w:val="1"/>
          <w:numId w:val="8"/>
        </w:numPr>
        <w:spacing w:after="0"/>
        <w:rPr>
          <w:b/>
        </w:rPr>
      </w:pPr>
      <w:r>
        <w:rPr>
          <w:b/>
        </w:rPr>
        <w:t xml:space="preserve">ARM Template URL: </w:t>
      </w:r>
      <w:hyperlink r:id="rId14" w:history="1">
        <w:r w:rsidR="00BD3431" w:rsidRPr="00BD3431">
          <w:rPr>
            <w:rStyle w:val="Hyperlink"/>
            <w:b/>
          </w:rPr>
          <w:t>aka.ms/</w:t>
        </w:r>
        <w:proofErr w:type="spellStart"/>
        <w:r w:rsidR="00BD3431" w:rsidRPr="00BD3431">
          <w:rPr>
            <w:rStyle w:val="Hyperlink"/>
            <w:b/>
          </w:rPr>
          <w:t>wth</w:t>
        </w:r>
        <w:proofErr w:type="spellEnd"/>
        <w:r w:rsidR="00BD3431" w:rsidRPr="00BD3431">
          <w:rPr>
            <w:rStyle w:val="Hyperlink"/>
            <w:b/>
          </w:rPr>
          <w:t>-microservices-template</w:t>
        </w:r>
      </w:hyperlink>
    </w:p>
    <w:p w14:paraId="242BA1B1" w14:textId="77777777" w:rsidR="00446AC0" w:rsidRDefault="00446AC0" w:rsidP="00B1060F">
      <w:pPr>
        <w:numPr>
          <w:ilvl w:val="1"/>
          <w:numId w:val="8"/>
        </w:numPr>
        <w:spacing w:after="0"/>
        <w:rPr>
          <w:b/>
        </w:rPr>
      </w:pPr>
      <w:r>
        <w:rPr>
          <w:b/>
        </w:rPr>
        <w:t>Two Parameters:</w:t>
      </w:r>
    </w:p>
    <w:p w14:paraId="38E6B91A" w14:textId="77777777" w:rsidR="00446AC0" w:rsidRPr="00446AC0" w:rsidRDefault="00446AC0" w:rsidP="00B1060F">
      <w:pPr>
        <w:numPr>
          <w:ilvl w:val="2"/>
          <w:numId w:val="8"/>
        </w:numPr>
        <w:spacing w:after="0"/>
      </w:pPr>
      <w:r>
        <w:rPr>
          <w:b/>
        </w:rPr>
        <w:t xml:space="preserve">name:  </w:t>
      </w:r>
      <w:r w:rsidRPr="00446AC0">
        <w:t>Name of the App Insights Resource to Create</w:t>
      </w:r>
    </w:p>
    <w:p w14:paraId="0657DDF6" w14:textId="77777777" w:rsidR="00446AC0" w:rsidRPr="00446AC0" w:rsidRDefault="00446AC0" w:rsidP="00B1060F">
      <w:pPr>
        <w:numPr>
          <w:ilvl w:val="2"/>
          <w:numId w:val="8"/>
        </w:numPr>
        <w:spacing w:after="0"/>
        <w:rPr>
          <w:b/>
        </w:rPr>
      </w:pPr>
      <w:proofErr w:type="spellStart"/>
      <w:r>
        <w:rPr>
          <w:b/>
        </w:rPr>
        <w:t>regionId</w:t>
      </w:r>
      <w:proofErr w:type="spellEnd"/>
      <w:r>
        <w:rPr>
          <w:b/>
        </w:rPr>
        <w:t xml:space="preserve">: </w:t>
      </w:r>
      <w:r w:rsidRPr="00446AC0">
        <w:t>Scripting Name of the region to Provision in</w:t>
      </w:r>
    </w:p>
    <w:p w14:paraId="73EACCBA" w14:textId="77777777" w:rsidR="00446AC0" w:rsidRPr="00446AC0" w:rsidRDefault="00446AC0" w:rsidP="00446AC0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Pr="00446AC0">
        <w:t>InstrumentationKey</w:t>
      </w:r>
      <w:proofErr w:type="spellEnd"/>
      <w:r w:rsidRPr="00446AC0">
        <w:t xml:space="preserve"> of the App Insights resource you just created in a variable called</w:t>
      </w:r>
      <w:r>
        <w:t xml:space="preserve"> </w:t>
      </w:r>
      <w:proofErr w:type="spellStart"/>
      <w:r w:rsidRPr="00446AC0">
        <w:rPr>
          <w:b/>
          <w:i/>
        </w:rPr>
        <w:t>appInsightsKey</w:t>
      </w:r>
      <w:proofErr w:type="spellEnd"/>
    </w:p>
    <w:p w14:paraId="11BCFBC7" w14:textId="77777777" w:rsidR="00446AC0" w:rsidRDefault="00446AC0" w:rsidP="00446AC0">
      <w:pPr>
        <w:pStyle w:val="Heading2"/>
      </w:pPr>
    </w:p>
    <w:p w14:paraId="1A13ACAE" w14:textId="77777777" w:rsidR="00446AC0" w:rsidRPr="0004561F" w:rsidRDefault="00446AC0" w:rsidP="00446AC0">
      <w:pPr>
        <w:pStyle w:val="Heading2"/>
      </w:pPr>
      <w:r>
        <w:t>Proctor Notes &amp; Guidelines</w:t>
      </w:r>
    </w:p>
    <w:p w14:paraId="7FD44934" w14:textId="77777777"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App Insights: </w:t>
      </w:r>
      <w:hyperlink r:id="rId15" w:history="1">
        <w:r w:rsidRPr="00EF4B87">
          <w:rPr>
            <w:rStyle w:val="Hyperlink"/>
          </w:rPr>
          <w:t>https://docs.microsoft.com/en-us/azure/azure-monitor/app/app-insights-overview</w:t>
        </w:r>
      </w:hyperlink>
      <w:r w:rsidRPr="00DF6108">
        <w:t xml:space="preserve"> </w:t>
      </w:r>
    </w:p>
    <w:p w14:paraId="0E09405D" w14:textId="77777777"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ARM Templates: </w:t>
      </w:r>
      <w:hyperlink r:id="rId16" w:history="1">
        <w:r w:rsidRPr="00EF4B87">
          <w:rPr>
            <w:rStyle w:val="Hyperlink"/>
          </w:rPr>
          <w:t>https://docs.microsoft.com/en-us/azure/azure-resource-manager/resource-group-authoring-templates</w:t>
        </w:r>
      </w:hyperlink>
      <w:r>
        <w:t xml:space="preserve"> </w:t>
      </w:r>
    </w:p>
    <w:p w14:paraId="13F6D5A1" w14:textId="3693A376" w:rsidR="00446AC0" w:rsidRDefault="00446AC0" w:rsidP="00446AC0">
      <w:pPr>
        <w:pStyle w:val="ListParagraph"/>
        <w:numPr>
          <w:ilvl w:val="0"/>
          <w:numId w:val="1"/>
        </w:numPr>
      </w:pPr>
      <w:r>
        <w:t>Commands to run</w:t>
      </w:r>
      <w:r w:rsidR="005D53BB">
        <w:t xml:space="preserve"> (fill in XXX and YYY with actual names)</w:t>
      </w:r>
    </w:p>
    <w:p w14:paraId="7F6E2A8C" w14:textId="487AC11F" w:rsidR="00446AC0" w:rsidRPr="00304653" w:rsidRDefault="00446AC0" w:rsidP="00446AC0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304653">
        <w:rPr>
          <w:rFonts w:ascii="Consolas" w:hAnsi="Consolas"/>
          <w:sz w:val="20"/>
          <w:szCs w:val="20"/>
        </w:rPr>
        <w:t>az</w:t>
      </w:r>
      <w:proofErr w:type="spellEnd"/>
      <w:r w:rsidRPr="00304653">
        <w:rPr>
          <w:rFonts w:ascii="Consolas" w:hAnsi="Consolas"/>
          <w:sz w:val="20"/>
          <w:szCs w:val="20"/>
        </w:rPr>
        <w:t xml:space="preserve"> group deployment create --name </w:t>
      </w:r>
      <w:r w:rsidR="002E383E" w:rsidRPr="00304653">
        <w:rPr>
          <w:rFonts w:ascii="Consolas" w:hAnsi="Consolas"/>
          <w:sz w:val="20"/>
          <w:szCs w:val="20"/>
        </w:rPr>
        <w:t xml:space="preserve">XXX </w:t>
      </w:r>
      <w:r w:rsidRPr="00304653">
        <w:rPr>
          <w:rFonts w:ascii="Consolas" w:hAnsi="Consolas"/>
          <w:sz w:val="20"/>
          <w:szCs w:val="20"/>
        </w:rPr>
        <w:t>--template-</w:t>
      </w:r>
      <w:proofErr w:type="spellStart"/>
      <w:r w:rsidRPr="00304653">
        <w:rPr>
          <w:rFonts w:ascii="Consolas" w:hAnsi="Consolas"/>
          <w:sz w:val="20"/>
          <w:szCs w:val="20"/>
        </w:rPr>
        <w:t>uri</w:t>
      </w:r>
      <w:proofErr w:type="spellEnd"/>
      <w:r w:rsidRPr="00304653">
        <w:rPr>
          <w:rFonts w:ascii="Consolas" w:hAnsi="Consolas"/>
          <w:sz w:val="20"/>
          <w:szCs w:val="20"/>
        </w:rPr>
        <w:t xml:space="preserve"> https://</w:t>
      </w:r>
      <w:r w:rsidR="005A2701" w:rsidRPr="005A2701">
        <w:rPr>
          <w:rFonts w:ascii="Consolas" w:hAnsi="Consolas"/>
          <w:sz w:val="20"/>
          <w:szCs w:val="20"/>
        </w:rPr>
        <w:t>aka.ms/wth-microservices-template</w:t>
      </w:r>
      <w:r w:rsidRPr="00304653">
        <w:rPr>
          <w:rFonts w:ascii="Consolas" w:hAnsi="Consolas"/>
          <w:sz w:val="20"/>
          <w:szCs w:val="20"/>
        </w:rPr>
        <w:t xml:space="preserve"> --parameters name=</w:t>
      </w:r>
      <w:r w:rsidR="002E383E" w:rsidRPr="00304653">
        <w:rPr>
          <w:rFonts w:ascii="Consolas" w:hAnsi="Consolas"/>
          <w:sz w:val="20"/>
          <w:szCs w:val="20"/>
        </w:rPr>
        <w:t>YYYY</w:t>
      </w:r>
      <w:r w:rsidRPr="00304653">
        <w:rPr>
          <w:rFonts w:ascii="Consolas" w:hAnsi="Consolas"/>
          <w:sz w:val="20"/>
          <w:szCs w:val="20"/>
        </w:rPr>
        <w:t xml:space="preserve"> </w:t>
      </w:r>
      <w:proofErr w:type="spellStart"/>
      <w:r w:rsidRPr="00304653">
        <w:rPr>
          <w:rFonts w:ascii="Consolas" w:hAnsi="Consolas"/>
          <w:sz w:val="20"/>
          <w:szCs w:val="20"/>
        </w:rPr>
        <w:t>regionId</w:t>
      </w:r>
      <w:proofErr w:type="spellEnd"/>
      <w:r w:rsidRPr="00304653">
        <w:rPr>
          <w:rFonts w:ascii="Consolas" w:hAnsi="Consolas"/>
          <w:sz w:val="20"/>
          <w:szCs w:val="20"/>
        </w:rPr>
        <w:t>=</w:t>
      </w:r>
      <w:proofErr w:type="spellStart"/>
      <w:r w:rsidRPr="00304653">
        <w:rPr>
          <w:rFonts w:ascii="Consolas" w:hAnsi="Consolas"/>
          <w:sz w:val="20"/>
          <w:szCs w:val="20"/>
        </w:rPr>
        <w:t>southcentralus</w:t>
      </w:r>
      <w:proofErr w:type="spellEnd"/>
      <w:r w:rsidRPr="00304653">
        <w:rPr>
          <w:rFonts w:ascii="Consolas" w:hAnsi="Consolas"/>
          <w:sz w:val="20"/>
          <w:szCs w:val="20"/>
        </w:rPr>
        <w:t xml:space="preserve"> --resource-group $</w:t>
      </w:r>
      <w:proofErr w:type="spellStart"/>
      <w:r w:rsidRPr="00304653">
        <w:rPr>
          <w:rFonts w:ascii="Consolas" w:hAnsi="Consolas"/>
          <w:sz w:val="20"/>
          <w:szCs w:val="20"/>
        </w:rPr>
        <w:t>rg</w:t>
      </w:r>
      <w:proofErr w:type="spellEnd"/>
      <w:r w:rsidRPr="00304653">
        <w:rPr>
          <w:rFonts w:ascii="Consolas" w:hAnsi="Consolas"/>
          <w:sz w:val="20"/>
          <w:szCs w:val="20"/>
        </w:rPr>
        <w:t xml:space="preserve"> --subscription $sub</w:t>
      </w:r>
    </w:p>
    <w:p w14:paraId="40632B61" w14:textId="77777777" w:rsidR="00446AC0" w:rsidRPr="00304653" w:rsidRDefault="00446AC0" w:rsidP="00446AC0">
      <w:pPr>
        <w:pStyle w:val="ListParagraph"/>
        <w:numPr>
          <w:ilvl w:val="1"/>
          <w:numId w:val="1"/>
        </w:numPr>
        <w:rPr>
          <w:b/>
        </w:rPr>
      </w:pPr>
      <w:r w:rsidRPr="00304653">
        <w:rPr>
          <w:b/>
        </w:rPr>
        <w:t xml:space="preserve">For </w:t>
      </w:r>
      <w:proofErr w:type="spellStart"/>
      <w:r w:rsidRPr="00304653">
        <w:rPr>
          <w:b/>
        </w:rPr>
        <w:t>Powershell</w:t>
      </w:r>
      <w:proofErr w:type="spellEnd"/>
      <w:r w:rsidRPr="00304653">
        <w:rPr>
          <w:b/>
        </w:rPr>
        <w:t xml:space="preserve">:   </w:t>
      </w:r>
    </w:p>
    <w:p w14:paraId="3783FF15" w14:textId="77777777" w:rsidR="00446AC0" w:rsidRPr="00304653" w:rsidRDefault="00446AC0" w:rsidP="00C16004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304653">
        <w:rPr>
          <w:rFonts w:ascii="Consolas" w:hAnsi="Consolas"/>
          <w:sz w:val="20"/>
          <w:szCs w:val="20"/>
        </w:rPr>
        <w:t>$</w:t>
      </w:r>
      <w:proofErr w:type="spellStart"/>
      <w:r w:rsidRPr="00304653">
        <w:rPr>
          <w:rFonts w:ascii="Consolas" w:hAnsi="Consolas"/>
          <w:sz w:val="20"/>
          <w:szCs w:val="20"/>
        </w:rPr>
        <w:t>appInsightsKey</w:t>
      </w:r>
      <w:proofErr w:type="spellEnd"/>
      <w:r w:rsidRPr="00304653">
        <w:rPr>
          <w:rFonts w:ascii="Consolas" w:hAnsi="Consolas"/>
          <w:sz w:val="20"/>
          <w:szCs w:val="20"/>
        </w:rPr>
        <w:t>=</w:t>
      </w:r>
      <w:proofErr w:type="spellStart"/>
      <w:r w:rsidRPr="00304653">
        <w:rPr>
          <w:rFonts w:ascii="Consolas" w:hAnsi="Consolas"/>
          <w:sz w:val="20"/>
          <w:szCs w:val="20"/>
        </w:rPr>
        <w:t>az</w:t>
      </w:r>
      <w:proofErr w:type="spellEnd"/>
      <w:r w:rsidRPr="00304653">
        <w:rPr>
          <w:rFonts w:ascii="Consolas" w:hAnsi="Consolas"/>
          <w:sz w:val="20"/>
          <w:szCs w:val="20"/>
        </w:rPr>
        <w:t xml:space="preserve"> resource show --resource-group $rg --subscription $sub --resource-type </w:t>
      </w:r>
      <w:proofErr w:type="spellStart"/>
      <w:r w:rsidRPr="00304653">
        <w:rPr>
          <w:rFonts w:ascii="Consolas" w:hAnsi="Consolas"/>
          <w:sz w:val="20"/>
          <w:szCs w:val="20"/>
        </w:rPr>
        <w:t>Microsoft.Insights</w:t>
      </w:r>
      <w:proofErr w:type="spellEnd"/>
      <w:r w:rsidRPr="00304653">
        <w:rPr>
          <w:rFonts w:ascii="Consolas" w:hAnsi="Consolas"/>
          <w:sz w:val="20"/>
          <w:szCs w:val="20"/>
        </w:rPr>
        <w:t xml:space="preserve">/components --name </w:t>
      </w:r>
      <w:r w:rsidR="002E383E" w:rsidRPr="00304653">
        <w:rPr>
          <w:rFonts w:ascii="Consolas" w:hAnsi="Consolas"/>
          <w:sz w:val="20"/>
          <w:szCs w:val="20"/>
        </w:rPr>
        <w:t xml:space="preserve">YYYY </w:t>
      </w:r>
      <w:r w:rsidRPr="00304653">
        <w:rPr>
          <w:rFonts w:ascii="Consolas" w:hAnsi="Consolas"/>
          <w:sz w:val="20"/>
          <w:szCs w:val="20"/>
        </w:rPr>
        <w:t>--query "</w:t>
      </w:r>
      <w:proofErr w:type="spellStart"/>
      <w:r w:rsidRPr="00304653">
        <w:rPr>
          <w:rFonts w:ascii="Consolas" w:hAnsi="Consolas"/>
          <w:sz w:val="20"/>
          <w:szCs w:val="20"/>
        </w:rPr>
        <w:t>properties.InstrumentationKey</w:t>
      </w:r>
      <w:proofErr w:type="spellEnd"/>
      <w:r w:rsidRPr="00304653">
        <w:rPr>
          <w:rFonts w:ascii="Consolas" w:hAnsi="Consolas"/>
          <w:sz w:val="20"/>
          <w:szCs w:val="20"/>
        </w:rPr>
        <w:t xml:space="preserve">" </w:t>
      </w:r>
    </w:p>
    <w:p w14:paraId="5DDD901C" w14:textId="77777777" w:rsidR="00446AC0" w:rsidRPr="00304653" w:rsidRDefault="00446AC0" w:rsidP="00446AC0">
      <w:pPr>
        <w:pStyle w:val="ListParagraph"/>
        <w:numPr>
          <w:ilvl w:val="1"/>
          <w:numId w:val="1"/>
        </w:numPr>
        <w:rPr>
          <w:b/>
        </w:rPr>
      </w:pPr>
      <w:r w:rsidRPr="00304653">
        <w:rPr>
          <w:b/>
        </w:rPr>
        <w:t>For Bash:</w:t>
      </w:r>
    </w:p>
    <w:p w14:paraId="17EE66F4" w14:textId="3F5729CC" w:rsidR="002E383E" w:rsidRPr="00304653" w:rsidRDefault="00304653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export </w:t>
      </w:r>
      <w:proofErr w:type="spellStart"/>
      <w:r w:rsidR="00446AC0" w:rsidRPr="00304653">
        <w:rPr>
          <w:rFonts w:ascii="Consolas" w:hAnsi="Consolas"/>
          <w:sz w:val="20"/>
          <w:szCs w:val="20"/>
        </w:rPr>
        <w:t>appInsightsKey</w:t>
      </w:r>
      <w:proofErr w:type="spellEnd"/>
      <w:r w:rsidR="00446AC0" w:rsidRPr="00304653">
        <w:rPr>
          <w:rFonts w:ascii="Consolas" w:hAnsi="Consolas"/>
          <w:sz w:val="20"/>
          <w:szCs w:val="20"/>
        </w:rPr>
        <w:t>=$(</w:t>
      </w:r>
      <w:proofErr w:type="spellStart"/>
      <w:r w:rsidR="00446AC0" w:rsidRPr="00304653">
        <w:rPr>
          <w:rFonts w:ascii="Consolas" w:hAnsi="Consolas"/>
          <w:sz w:val="20"/>
          <w:szCs w:val="20"/>
        </w:rPr>
        <w:t>az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 resource show --resource-group $rg --subscription $sub --resource-type </w:t>
      </w:r>
      <w:proofErr w:type="spellStart"/>
      <w:r w:rsidR="00446AC0" w:rsidRPr="00304653">
        <w:rPr>
          <w:rFonts w:ascii="Consolas" w:hAnsi="Consolas"/>
          <w:sz w:val="20"/>
          <w:szCs w:val="20"/>
        </w:rPr>
        <w:t>Microsoft.Insights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/components --name </w:t>
      </w:r>
      <w:r w:rsidR="002E383E" w:rsidRPr="00304653">
        <w:rPr>
          <w:rFonts w:ascii="Consolas" w:hAnsi="Consolas"/>
          <w:sz w:val="20"/>
          <w:szCs w:val="20"/>
        </w:rPr>
        <w:t xml:space="preserve">YYYY </w:t>
      </w:r>
      <w:r w:rsidR="00446AC0" w:rsidRPr="00304653">
        <w:rPr>
          <w:rFonts w:ascii="Consolas" w:hAnsi="Consolas"/>
          <w:sz w:val="20"/>
          <w:szCs w:val="20"/>
        </w:rPr>
        <w:t>--query "</w:t>
      </w:r>
      <w:proofErr w:type="spellStart"/>
      <w:r w:rsidR="00446AC0" w:rsidRPr="00304653">
        <w:rPr>
          <w:rFonts w:ascii="Consolas" w:hAnsi="Consolas"/>
          <w:sz w:val="20"/>
          <w:szCs w:val="20"/>
        </w:rPr>
        <w:t>properties.InstrumentationKey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" | tr -d '"') </w:t>
      </w:r>
    </w:p>
    <w:p w14:paraId="2FF05DE2" w14:textId="77777777" w:rsidR="002E383E" w:rsidRDefault="002E383E" w:rsidP="002E383E">
      <w:r>
        <w:br w:type="page"/>
      </w:r>
    </w:p>
    <w:p w14:paraId="334E6644" w14:textId="084545A5" w:rsidR="002E383E" w:rsidRDefault="002E383E" w:rsidP="002E383E">
      <w:pPr>
        <w:pStyle w:val="Heading1"/>
        <w:spacing w:before="0"/>
      </w:pPr>
      <w:r>
        <w:lastRenderedPageBreak/>
        <w:t xml:space="preserve">Challenge Set </w:t>
      </w:r>
      <w:r w:rsidR="000912F8">
        <w:t>3</w:t>
      </w:r>
      <w:r>
        <w:t>: Get some Data</w:t>
      </w:r>
    </w:p>
    <w:p w14:paraId="61B61D43" w14:textId="77777777" w:rsidR="000912F8" w:rsidRDefault="000912F8" w:rsidP="000912F8">
      <w:pPr>
        <w:pStyle w:val="Heading2"/>
      </w:pPr>
      <w:r>
        <w:t>Lecture:</w:t>
      </w:r>
    </w:p>
    <w:p w14:paraId="228D7606" w14:textId="77777777"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 xml:space="preserve">What is a </w:t>
      </w:r>
      <w:proofErr w:type="spellStart"/>
      <w:r>
        <w:t>CosmosDB</w:t>
      </w:r>
      <w:proofErr w:type="spellEnd"/>
    </w:p>
    <w:p w14:paraId="27F58020" w14:textId="77777777" w:rsidR="002E383E" w:rsidRDefault="002E383E" w:rsidP="002E383E">
      <w:pPr>
        <w:spacing w:after="0"/>
      </w:pPr>
    </w:p>
    <w:p w14:paraId="10410B18" w14:textId="77777777" w:rsidR="002E383E" w:rsidRDefault="002E383E" w:rsidP="002E383E">
      <w:pPr>
        <w:pStyle w:val="Heading2"/>
        <w:spacing w:before="0"/>
      </w:pPr>
      <w:r>
        <w:t>Challenges:</w:t>
      </w:r>
    </w:p>
    <w:p w14:paraId="2A53456D" w14:textId="1B4D739C" w:rsidR="002E383E" w:rsidRPr="00335DDB" w:rsidRDefault="000912F8" w:rsidP="000912F8">
      <w:pPr>
        <w:numPr>
          <w:ilvl w:val="0"/>
          <w:numId w:val="2"/>
        </w:numPr>
        <w:spacing w:after="0"/>
        <w:rPr>
          <w:ins w:id="1" w:author="Gino Filicetti" w:date="2019-01-15T13:50:00Z"/>
          <w:b/>
          <w:rPrChange w:id="2" w:author="Gino Filicetti" w:date="2019-01-15T13:50:00Z">
            <w:rPr>
              <w:ins w:id="3" w:author="Gino Filicetti" w:date="2019-01-15T13:50:00Z"/>
            </w:rPr>
          </w:rPrChange>
        </w:rPr>
      </w:pPr>
      <w:r>
        <w:t xml:space="preserve">In your shell, create a </w:t>
      </w:r>
      <w:proofErr w:type="spellStart"/>
      <w:r>
        <w:t>CosmosDB</w:t>
      </w:r>
      <w:proofErr w:type="spellEnd"/>
      <w:r>
        <w:t xml:space="preserve"> Account </w:t>
      </w:r>
    </w:p>
    <w:p w14:paraId="2351FF2D" w14:textId="150089F6" w:rsidR="00335DDB" w:rsidRPr="00850A73" w:rsidRDefault="00A86A9A">
      <w:pPr>
        <w:numPr>
          <w:ilvl w:val="1"/>
          <w:numId w:val="2"/>
        </w:numPr>
        <w:spacing w:after="0"/>
        <w:rPr>
          <w:b/>
        </w:rPr>
        <w:pPrChange w:id="4" w:author="Gino Filicetti" w:date="2019-01-15T13:50:00Z">
          <w:pPr>
            <w:numPr>
              <w:numId w:val="2"/>
            </w:numPr>
            <w:spacing w:after="0"/>
            <w:ind w:left="720" w:hanging="360"/>
          </w:pPr>
        </w:pPrChange>
      </w:pPr>
      <w:r w:rsidRPr="00F72985">
        <w:rPr>
          <w:b/>
        </w:rPr>
        <w:t>NOTE</w:t>
      </w:r>
      <w:r>
        <w:t xml:space="preserve">: </w:t>
      </w:r>
      <w:r w:rsidR="00156F03">
        <w:t>When creating large re</w:t>
      </w:r>
      <w:r w:rsidR="00A72E12">
        <w:t xml:space="preserve">sources, </w:t>
      </w:r>
      <w:r w:rsidR="00F72985">
        <w:t>be patient for it to end.</w:t>
      </w:r>
    </w:p>
    <w:p w14:paraId="32B8171A" w14:textId="77777777" w:rsidR="0089428C" w:rsidRDefault="0089428C" w:rsidP="002E383E">
      <w:pPr>
        <w:numPr>
          <w:ilvl w:val="0"/>
          <w:numId w:val="2"/>
        </w:numPr>
        <w:spacing w:after="0"/>
      </w:pPr>
      <w:r>
        <w:t>Copy</w:t>
      </w:r>
      <w:r w:rsidR="002E383E" w:rsidRPr="00446AC0">
        <w:t xml:space="preserve"> the </w:t>
      </w:r>
      <w:proofErr w:type="spellStart"/>
      <w:r w:rsidR="000912F8">
        <w:t>PrimaryMasterKey</w:t>
      </w:r>
      <w:proofErr w:type="spellEnd"/>
      <w:r w:rsidR="002E383E" w:rsidRPr="00446AC0">
        <w:t xml:space="preserve"> of </w:t>
      </w:r>
      <w:r w:rsidR="000912F8">
        <w:t xml:space="preserve">the </w:t>
      </w:r>
      <w:proofErr w:type="spellStart"/>
      <w:r w:rsidR="000912F8">
        <w:t>CosmosDB</w:t>
      </w:r>
      <w:proofErr w:type="spellEnd"/>
      <w:r w:rsidR="000912F8">
        <w:t xml:space="preserve"> Account</w:t>
      </w:r>
      <w:r w:rsidR="002E383E" w:rsidRPr="00446AC0">
        <w:t xml:space="preserve"> you just created</w:t>
      </w:r>
      <w:r>
        <w:t xml:space="preserve"> as we will be needing it later</w:t>
      </w:r>
    </w:p>
    <w:p w14:paraId="579B38CB" w14:textId="71662F31" w:rsidR="002E383E" w:rsidRDefault="0089428C">
      <w:pPr>
        <w:numPr>
          <w:ilvl w:val="1"/>
          <w:numId w:val="2"/>
        </w:numPr>
        <w:spacing w:after="0"/>
        <w:pPrChange w:id="5" w:author="Gino Filicetti" w:date="2019-01-15T13:50:00Z">
          <w:pPr>
            <w:numPr>
              <w:numId w:val="2"/>
            </w:numPr>
            <w:spacing w:after="0"/>
            <w:ind w:left="720" w:hanging="360"/>
          </w:pPr>
        </w:pPrChange>
      </w:pPr>
      <w:r w:rsidRPr="0089428C">
        <w:rPr>
          <w:b/>
        </w:rPr>
        <w:t>Tip</w:t>
      </w:r>
      <w:r>
        <w:t>: Once again, think about using a shell variable for this.</w:t>
      </w:r>
    </w:p>
    <w:p w14:paraId="78DEA78C" w14:textId="77777777" w:rsidR="002E383E" w:rsidRDefault="002E383E" w:rsidP="002E383E">
      <w:pPr>
        <w:pStyle w:val="Heading2"/>
      </w:pPr>
    </w:p>
    <w:p w14:paraId="10CEA3F8" w14:textId="77777777" w:rsidR="002E383E" w:rsidRPr="0004561F" w:rsidRDefault="002E383E" w:rsidP="002E383E">
      <w:pPr>
        <w:pStyle w:val="Heading2"/>
      </w:pPr>
      <w:r>
        <w:t>Proctor Notes &amp; Guidelines</w:t>
      </w:r>
    </w:p>
    <w:p w14:paraId="57030A24" w14:textId="4EEAB369" w:rsidR="006A08A9" w:rsidRDefault="006A08A9" w:rsidP="00E901CC">
      <w:pPr>
        <w:numPr>
          <w:ilvl w:val="0"/>
          <w:numId w:val="1"/>
        </w:numPr>
        <w:spacing w:after="0"/>
      </w:pPr>
      <w:r w:rsidRPr="002A3553">
        <w:rPr>
          <w:b/>
        </w:rPr>
        <w:t>NOTE</w:t>
      </w:r>
      <w:r>
        <w:t xml:space="preserve">: You will not see a progress status when you are deploying via PowerShell and will take several minutes for the </w:t>
      </w:r>
      <w:proofErr w:type="spellStart"/>
      <w:r>
        <w:t>CosmosDB</w:t>
      </w:r>
      <w:proofErr w:type="spellEnd"/>
      <w:r>
        <w:t xml:space="preserve"> Account to be created.</w:t>
      </w:r>
    </w:p>
    <w:p w14:paraId="6275092E" w14:textId="73712771" w:rsidR="000912F8" w:rsidRDefault="000912F8" w:rsidP="002E383E">
      <w:pPr>
        <w:pStyle w:val="ListParagraph"/>
        <w:numPr>
          <w:ilvl w:val="0"/>
          <w:numId w:val="1"/>
        </w:numPr>
      </w:pPr>
      <w:r>
        <w:t>Cosmos DB</w:t>
      </w:r>
      <w:r w:rsidR="002E383E">
        <w:t xml:space="preserve">: </w:t>
      </w:r>
      <w:hyperlink r:id="rId17" w:history="1">
        <w:r w:rsidRPr="00EF4B87">
          <w:rPr>
            <w:rStyle w:val="Hyperlink"/>
          </w:rPr>
          <w:t>https://docs.microsoft.com/en-us/azure/cosmos-db/</w:t>
        </w:r>
      </w:hyperlink>
    </w:p>
    <w:p w14:paraId="3EEE0A5E" w14:textId="396EF635" w:rsidR="002E383E" w:rsidRDefault="002E383E" w:rsidP="002E383E">
      <w:pPr>
        <w:pStyle w:val="ListParagraph"/>
        <w:numPr>
          <w:ilvl w:val="0"/>
          <w:numId w:val="1"/>
        </w:numPr>
      </w:pPr>
      <w:r>
        <w:t>Commands to run (</w:t>
      </w:r>
      <w:r w:rsidR="0089428C">
        <w:t>fill in XXX and YYY with actual names</w:t>
      </w:r>
      <w:r>
        <w:t>):</w:t>
      </w:r>
    </w:p>
    <w:p w14:paraId="4D109E20" w14:textId="77777777" w:rsidR="002E383E" w:rsidRPr="0089428C" w:rsidRDefault="000912F8" w:rsidP="002E383E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89428C">
        <w:rPr>
          <w:rFonts w:ascii="Consolas" w:hAnsi="Consolas"/>
          <w:sz w:val="20"/>
          <w:szCs w:val="24"/>
        </w:rPr>
        <w:t>az</w:t>
      </w:r>
      <w:proofErr w:type="spellEnd"/>
      <w:r w:rsidRPr="0089428C">
        <w:rPr>
          <w:rFonts w:ascii="Consolas" w:hAnsi="Consolas"/>
          <w:sz w:val="20"/>
          <w:szCs w:val="24"/>
        </w:rPr>
        <w:t xml:space="preserve"> </w:t>
      </w:r>
      <w:proofErr w:type="spellStart"/>
      <w:r w:rsidRPr="0089428C">
        <w:rPr>
          <w:rFonts w:ascii="Consolas" w:hAnsi="Consolas"/>
          <w:sz w:val="20"/>
          <w:szCs w:val="24"/>
        </w:rPr>
        <w:t>cosmosdb</w:t>
      </w:r>
      <w:proofErr w:type="spellEnd"/>
      <w:r w:rsidRPr="0089428C">
        <w:rPr>
          <w:rFonts w:ascii="Consolas" w:hAnsi="Consolas"/>
          <w:sz w:val="20"/>
          <w:szCs w:val="24"/>
        </w:rPr>
        <w:t xml:space="preserve"> create --subscription $sub --resource-group $rg --name XXX</w:t>
      </w:r>
    </w:p>
    <w:p w14:paraId="118F13A2" w14:textId="77777777" w:rsidR="002E383E" w:rsidRPr="0089428C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89428C">
        <w:rPr>
          <w:b/>
        </w:rPr>
        <w:t xml:space="preserve">For </w:t>
      </w:r>
      <w:proofErr w:type="spellStart"/>
      <w:r w:rsidRPr="0089428C">
        <w:rPr>
          <w:b/>
        </w:rPr>
        <w:t>Powershell</w:t>
      </w:r>
      <w:proofErr w:type="spellEnd"/>
      <w:r w:rsidRPr="0089428C">
        <w:rPr>
          <w:b/>
        </w:rPr>
        <w:t xml:space="preserve">:   </w:t>
      </w:r>
    </w:p>
    <w:p w14:paraId="6F704BD3" w14:textId="01FFF39C" w:rsidR="00E93C82" w:rsidRPr="0040658A" w:rsidRDefault="00E93C82" w:rsidP="00E93C82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0658A">
        <w:rPr>
          <w:rFonts w:ascii="Consolas" w:hAnsi="Consolas"/>
          <w:sz w:val="20"/>
          <w:szCs w:val="20"/>
        </w:rPr>
        <w:t>$</w:t>
      </w:r>
      <w:proofErr w:type="spellStart"/>
      <w:del w:id="6" w:author="John Manaloto" w:date="2019-01-15T12:48:00Z">
        <w:r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7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="00F42B67">
        <w:rPr>
          <w:rFonts w:ascii="Consolas" w:hAnsi="Consolas"/>
          <w:sz w:val="20"/>
          <w:szCs w:val="20"/>
        </w:rPr>
        <w:t xml:space="preserve"> </w:t>
      </w:r>
      <w:r w:rsidRPr="0040658A">
        <w:rPr>
          <w:rFonts w:ascii="Consolas" w:hAnsi="Consolas"/>
          <w:sz w:val="20"/>
          <w:szCs w:val="20"/>
        </w:rPr>
        <w:t>=</w:t>
      </w:r>
      <w:r w:rsidR="00F42B67">
        <w:rPr>
          <w:rFonts w:ascii="Consolas" w:hAnsi="Consolas"/>
          <w:sz w:val="20"/>
          <w:szCs w:val="20"/>
        </w:rPr>
        <w:t xml:space="preserve"> </w:t>
      </w:r>
      <w:r w:rsidRPr="0040658A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XXX</w:t>
      </w:r>
      <w:r w:rsidRPr="0040658A">
        <w:rPr>
          <w:rFonts w:ascii="Consolas" w:hAnsi="Consolas"/>
          <w:sz w:val="20"/>
          <w:szCs w:val="20"/>
        </w:rPr>
        <w:t>"</w:t>
      </w:r>
    </w:p>
    <w:p w14:paraId="38F0F7CE" w14:textId="28A7C54A" w:rsidR="002E383E" w:rsidRPr="0089428C" w:rsidRDefault="000912F8" w:rsidP="002E383E">
      <w:pPr>
        <w:pStyle w:val="ListParagraph"/>
        <w:numPr>
          <w:ilvl w:val="2"/>
          <w:numId w:val="1"/>
        </w:numPr>
        <w:rPr>
          <w:sz w:val="18"/>
        </w:rPr>
      </w:pPr>
      <w:r w:rsidRPr="0089428C">
        <w:rPr>
          <w:rFonts w:ascii="Consolas" w:hAnsi="Consolas"/>
          <w:sz w:val="20"/>
          <w:szCs w:val="24"/>
        </w:rPr>
        <w:t>$</w:t>
      </w:r>
      <w:proofErr w:type="spellStart"/>
      <w:r w:rsidRPr="0089428C">
        <w:rPr>
          <w:rFonts w:ascii="Consolas" w:hAnsi="Consolas"/>
          <w:sz w:val="20"/>
          <w:szCs w:val="24"/>
        </w:rPr>
        <w:t>cosmosPrimaryKey</w:t>
      </w:r>
      <w:proofErr w:type="spellEnd"/>
      <w:r w:rsidRPr="0089428C">
        <w:rPr>
          <w:rFonts w:ascii="Consolas" w:hAnsi="Consolas"/>
          <w:sz w:val="20"/>
          <w:szCs w:val="24"/>
        </w:rPr>
        <w:t>=</w:t>
      </w:r>
      <w:proofErr w:type="spellStart"/>
      <w:r w:rsidRPr="0089428C">
        <w:rPr>
          <w:rFonts w:ascii="Consolas" w:hAnsi="Consolas"/>
          <w:sz w:val="20"/>
          <w:szCs w:val="24"/>
        </w:rPr>
        <w:t>az</w:t>
      </w:r>
      <w:proofErr w:type="spellEnd"/>
      <w:r w:rsidRPr="0089428C">
        <w:rPr>
          <w:rFonts w:ascii="Consolas" w:hAnsi="Consolas"/>
          <w:sz w:val="20"/>
          <w:szCs w:val="24"/>
        </w:rPr>
        <w:t xml:space="preserve"> </w:t>
      </w:r>
      <w:proofErr w:type="spellStart"/>
      <w:r w:rsidRPr="0089428C">
        <w:rPr>
          <w:rFonts w:ascii="Consolas" w:hAnsi="Consolas"/>
          <w:sz w:val="20"/>
          <w:szCs w:val="24"/>
        </w:rPr>
        <w:t>cosmosdb</w:t>
      </w:r>
      <w:proofErr w:type="spellEnd"/>
      <w:r w:rsidRPr="0089428C">
        <w:rPr>
          <w:rFonts w:ascii="Consolas" w:hAnsi="Consolas"/>
          <w:sz w:val="20"/>
          <w:szCs w:val="24"/>
        </w:rPr>
        <w:t xml:space="preserve"> list-keys --resource-group $rg --subscription $sub --name </w:t>
      </w:r>
      <w:r w:rsidR="00E93C82">
        <w:rPr>
          <w:rFonts w:ascii="Consolas" w:hAnsi="Consolas"/>
          <w:sz w:val="20"/>
          <w:szCs w:val="24"/>
        </w:rPr>
        <w:t>$</w:t>
      </w:r>
      <w:proofErr w:type="spellStart"/>
      <w:del w:id="8" w:author="John Manaloto" w:date="2019-01-15T12:48:00Z">
        <w:r w:rsidR="00E93C82"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9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89428C">
        <w:rPr>
          <w:rFonts w:ascii="Consolas" w:hAnsi="Consolas"/>
          <w:sz w:val="20"/>
          <w:szCs w:val="24"/>
        </w:rPr>
        <w:t xml:space="preserve"> --query </w:t>
      </w:r>
      <w:proofErr w:type="spellStart"/>
      <w:r w:rsidRPr="0089428C">
        <w:rPr>
          <w:rFonts w:ascii="Consolas" w:hAnsi="Consolas"/>
          <w:sz w:val="20"/>
          <w:szCs w:val="24"/>
        </w:rPr>
        <w:t>primaryMasterKey</w:t>
      </w:r>
      <w:proofErr w:type="spellEnd"/>
    </w:p>
    <w:p w14:paraId="0F5F7E65" w14:textId="77777777" w:rsidR="002E383E" w:rsidRPr="0089428C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89428C">
        <w:rPr>
          <w:b/>
        </w:rPr>
        <w:t>For Bash:</w:t>
      </w:r>
    </w:p>
    <w:p w14:paraId="1D90B470" w14:textId="41862052" w:rsidR="00E93C82" w:rsidRPr="00E93C82" w:rsidRDefault="00E93C82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0"/>
          <w:szCs w:val="20"/>
        </w:rPr>
        <w:t xml:space="preserve">export </w:t>
      </w:r>
      <w:del w:id="10" w:author="John Manaloto" w:date="2019-01-15T12:48:00Z">
        <w:r w:rsidR="00B678AD" w:rsidRPr="00FF12A2">
          <w:rPr>
            <w:rFonts w:ascii="Consolas" w:hAnsi="Consolas"/>
            <w:sz w:val="20"/>
            <w:szCs w:val="24"/>
          </w:rPr>
          <w:delText>cosmoAccountName</w:delText>
        </w:r>
      </w:del>
      <w:proofErr w:type="spellStart"/>
      <w:ins w:id="11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40658A">
        <w:rPr>
          <w:rFonts w:ascii="Consolas" w:hAnsi="Consolas"/>
          <w:sz w:val="20"/>
          <w:szCs w:val="20"/>
        </w:rPr>
        <w:t>="XXX"</w:t>
      </w:r>
    </w:p>
    <w:p w14:paraId="5D809306" w14:textId="081415E5" w:rsidR="002E383E" w:rsidRPr="00C16004" w:rsidRDefault="003618BE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0"/>
          <w:szCs w:val="24"/>
        </w:rPr>
        <w:t xml:space="preserve">export </w:t>
      </w:r>
      <w:proofErr w:type="spellStart"/>
      <w:r w:rsidR="000912F8" w:rsidRPr="0089428C">
        <w:rPr>
          <w:rFonts w:ascii="Consolas" w:hAnsi="Consolas"/>
          <w:sz w:val="20"/>
          <w:szCs w:val="24"/>
        </w:rPr>
        <w:t>cosmosPrimaryKey</w:t>
      </w:r>
      <w:proofErr w:type="spellEnd"/>
      <w:r w:rsidR="000912F8" w:rsidRPr="0089428C">
        <w:rPr>
          <w:rFonts w:ascii="Consolas" w:hAnsi="Consolas"/>
          <w:sz w:val="20"/>
          <w:szCs w:val="24"/>
        </w:rPr>
        <w:t>=$(</w:t>
      </w:r>
      <w:proofErr w:type="spellStart"/>
      <w:r w:rsidR="000912F8" w:rsidRPr="0089428C">
        <w:rPr>
          <w:rFonts w:ascii="Consolas" w:hAnsi="Consolas"/>
          <w:sz w:val="20"/>
          <w:szCs w:val="24"/>
        </w:rPr>
        <w:t>az</w:t>
      </w:r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</w:t>
      </w:r>
      <w:proofErr w:type="spellStart"/>
      <w:r w:rsidR="000912F8" w:rsidRPr="0089428C">
        <w:rPr>
          <w:rFonts w:ascii="Consolas" w:hAnsi="Consolas"/>
          <w:sz w:val="20"/>
          <w:szCs w:val="24"/>
        </w:rPr>
        <w:t>cosmosdb</w:t>
      </w:r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list-keys --resource-group $rg --subscription $sub --name </w:t>
      </w:r>
      <w:r w:rsidR="00F42B67">
        <w:rPr>
          <w:rFonts w:ascii="Consolas" w:hAnsi="Consolas"/>
          <w:sz w:val="20"/>
          <w:szCs w:val="24"/>
        </w:rPr>
        <w:t>$</w:t>
      </w:r>
      <w:proofErr w:type="spellStart"/>
      <w:del w:id="12" w:author="John Manaloto" w:date="2019-01-15T12:48:00Z">
        <w:r w:rsidR="00F42B67"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13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--query </w:t>
      </w:r>
      <w:proofErr w:type="spellStart"/>
      <w:r w:rsidR="000912F8" w:rsidRPr="0089428C">
        <w:rPr>
          <w:rFonts w:ascii="Consolas" w:hAnsi="Consolas"/>
          <w:sz w:val="20"/>
          <w:szCs w:val="24"/>
        </w:rPr>
        <w:t>primaryMasterKey</w:t>
      </w:r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| tr -d '"')</w:t>
      </w:r>
      <w:r w:rsidR="002E383E" w:rsidRPr="00C16004">
        <w:rPr>
          <w:rFonts w:ascii="Consolas" w:hAnsi="Consolas"/>
          <w:sz w:val="24"/>
          <w:szCs w:val="24"/>
        </w:rPr>
        <w:t xml:space="preserve"> </w:t>
      </w:r>
    </w:p>
    <w:p w14:paraId="28953F13" w14:textId="77777777" w:rsidR="00446AC0" w:rsidRDefault="00446AC0" w:rsidP="002E383E"/>
    <w:p w14:paraId="00A172FB" w14:textId="77777777" w:rsidR="00446AC0" w:rsidRDefault="00446AC0" w:rsidP="00446AC0">
      <w:pPr>
        <w:pStyle w:val="ListParagraph"/>
        <w:ind w:left="1440"/>
      </w:pPr>
    </w:p>
    <w:p w14:paraId="4CC4A7B4" w14:textId="77777777" w:rsidR="003872DE" w:rsidRDefault="003872DE">
      <w:r>
        <w:br w:type="page"/>
      </w:r>
    </w:p>
    <w:p w14:paraId="2F6277CA" w14:textId="1009132C" w:rsidR="003872DE" w:rsidRDefault="003872DE" w:rsidP="003872DE">
      <w:pPr>
        <w:pStyle w:val="Heading1"/>
        <w:spacing w:before="0"/>
      </w:pPr>
      <w:r>
        <w:lastRenderedPageBreak/>
        <w:t xml:space="preserve">Challenge Set 4: Deploy some containers to ACI </w:t>
      </w:r>
    </w:p>
    <w:p w14:paraId="6F9A45B0" w14:textId="77777777" w:rsidR="003872DE" w:rsidRDefault="003872DE" w:rsidP="003872DE">
      <w:pPr>
        <w:pStyle w:val="Heading2"/>
      </w:pPr>
      <w:r>
        <w:t>Lecture:</w:t>
      </w:r>
    </w:p>
    <w:p w14:paraId="0C7071D1" w14:textId="77777777"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 Container</w:t>
      </w:r>
    </w:p>
    <w:p w14:paraId="50CB2296" w14:textId="77777777"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ACI</w:t>
      </w:r>
    </w:p>
    <w:p w14:paraId="1BFAAF28" w14:textId="77777777" w:rsidR="003872DE" w:rsidRDefault="003872DE" w:rsidP="003872DE">
      <w:pPr>
        <w:spacing w:after="0"/>
      </w:pPr>
    </w:p>
    <w:p w14:paraId="7B1E6320" w14:textId="77777777" w:rsidR="003872DE" w:rsidRDefault="003872DE" w:rsidP="003872DE">
      <w:pPr>
        <w:pStyle w:val="Heading2"/>
        <w:spacing w:before="0"/>
      </w:pPr>
      <w:r>
        <w:t>Challenges:</w:t>
      </w:r>
    </w:p>
    <w:p w14:paraId="57CDBB69" w14:textId="650292D0" w:rsidR="003872DE" w:rsidRPr="003872DE" w:rsidRDefault="136A781D" w:rsidP="136A781D">
      <w:pPr>
        <w:numPr>
          <w:ilvl w:val="0"/>
          <w:numId w:val="2"/>
        </w:numPr>
        <w:spacing w:after="0"/>
        <w:rPr>
          <w:b/>
          <w:bCs/>
        </w:rPr>
      </w:pPr>
      <w:r>
        <w:t xml:space="preserve">There are three different containers you are going to deploy </w:t>
      </w:r>
      <w:r w:rsidR="00692215">
        <w:t>as</w:t>
      </w:r>
      <w:r>
        <w:t xml:space="preserve"> Azure Container Instances (</w:t>
      </w:r>
      <w:proofErr w:type="spellStart"/>
      <w:r w:rsidR="00D33391">
        <w:t>ie</w:t>
      </w:r>
      <w:proofErr w:type="spellEnd"/>
      <w:r w:rsidR="00D33391">
        <w:t xml:space="preserve">: </w:t>
      </w:r>
      <w:proofErr w:type="spellStart"/>
      <w:r>
        <w:t>az</w:t>
      </w:r>
      <w:proofErr w:type="spellEnd"/>
      <w:r>
        <w:t xml:space="preserve"> container)</w:t>
      </w:r>
    </w:p>
    <w:p w14:paraId="0A9B7D7F" w14:textId="77777777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 w:rsidRPr="003872DE">
        <w:t>Data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/travel-data-service</w:t>
      </w:r>
    </w:p>
    <w:p w14:paraId="0A2A1628" w14:textId="77777777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>
        <w:t>Itinerary</w:t>
      </w:r>
      <w:r w:rsidRPr="003872DE">
        <w:t xml:space="preserve">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/travel-itinerary-service</w:t>
      </w:r>
    </w:p>
    <w:p w14:paraId="0BA0A5AC" w14:textId="78936BDE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>
        <w:t>DataLoader</w:t>
      </w:r>
      <w:proofErr w:type="spellEnd"/>
      <w:r>
        <w:t xml:space="preserve"> utility (</w:t>
      </w:r>
      <w:r w:rsidR="00D33391">
        <w:t xml:space="preserve">to </w:t>
      </w:r>
      <w:r>
        <w:t>setup and seed Cosmos DB)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</w:t>
      </w:r>
      <w:proofErr w:type="spellStart"/>
      <w:r w:rsidRPr="003872DE">
        <w:rPr>
          <w:b/>
        </w:rPr>
        <w:t>dataloader</w:t>
      </w:r>
      <w:proofErr w:type="spellEnd"/>
    </w:p>
    <w:p w14:paraId="2D00603F" w14:textId="2CCB852B" w:rsidR="003872DE" w:rsidRDefault="003872DE" w:rsidP="003872DE">
      <w:pPr>
        <w:numPr>
          <w:ilvl w:val="0"/>
          <w:numId w:val="2"/>
        </w:numPr>
        <w:spacing w:after="0"/>
      </w:pPr>
      <w:r w:rsidRPr="003872DE">
        <w:t>All</w:t>
      </w:r>
      <w:r>
        <w:t xml:space="preserve"> of </w:t>
      </w:r>
      <w:r w:rsidR="00EC198C">
        <w:t xml:space="preserve">these </w:t>
      </w:r>
      <w:r w:rsidR="006605AC">
        <w:t>containers will</w:t>
      </w:r>
      <w:r>
        <w:t xml:space="preserve"> need 3 </w:t>
      </w:r>
      <w:r w:rsidR="008A3228">
        <w:t>e</w:t>
      </w:r>
      <w:r>
        <w:t xml:space="preserve">nvironment </w:t>
      </w:r>
      <w:r w:rsidR="008A3228">
        <w:t>v</w:t>
      </w:r>
      <w:r>
        <w:t>ariables defined</w:t>
      </w:r>
      <w:r w:rsidR="006605AC">
        <w:t>:</w:t>
      </w:r>
    </w:p>
    <w:p w14:paraId="02792389" w14:textId="77777777"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14:paraId="7C54FFA7" w14:textId="77777777"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14:paraId="63E0B569" w14:textId="77777777" w:rsidR="003872DE" w:rsidRPr="002E383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14:paraId="3E9C64C5" w14:textId="3AE33434" w:rsidR="002E383E" w:rsidRPr="002E383E" w:rsidRDefault="00692215" w:rsidP="002E383E">
      <w:pPr>
        <w:numPr>
          <w:ilvl w:val="0"/>
          <w:numId w:val="2"/>
        </w:numPr>
        <w:spacing w:after="0"/>
      </w:pPr>
      <w:r>
        <w:t xml:space="preserve">The </w:t>
      </w:r>
      <w:r w:rsidR="002E383E" w:rsidRPr="002E383E">
        <w:t>Data API and Itinerary API</w:t>
      </w:r>
      <w:r>
        <w:t xml:space="preserve"> containers</w:t>
      </w:r>
      <w:r w:rsidR="002E383E" w:rsidRPr="002E383E">
        <w:t xml:space="preserve">, both need to specify a DNS </w:t>
      </w:r>
      <w:r w:rsidR="008A3228" w:rsidRPr="002E383E">
        <w:t>Name,</w:t>
      </w:r>
      <w:r w:rsidR="002E383E" w:rsidRPr="002E383E">
        <w:t xml:space="preserve"> so they are easily addressable by the Web Site</w:t>
      </w:r>
      <w:r>
        <w:t>.</w:t>
      </w:r>
    </w:p>
    <w:p w14:paraId="10D2BB6D" w14:textId="2B986049" w:rsidR="003872DE" w:rsidRPr="002E383E" w:rsidRDefault="003872DE" w:rsidP="003201D4">
      <w:pPr>
        <w:numPr>
          <w:ilvl w:val="0"/>
          <w:numId w:val="2"/>
        </w:numPr>
        <w:spacing w:after="0"/>
      </w:pPr>
      <w:r>
        <w:t xml:space="preserve">After you get the Data API deployed, use the Azure CLI to query the deployed container for </w:t>
      </w:r>
      <w:r w:rsidR="00CD032D">
        <w:t xml:space="preserve">its full qualified domain name </w:t>
      </w:r>
      <w:r w:rsidR="003201D4">
        <w:t xml:space="preserve">(FQDN) </w:t>
      </w:r>
      <w:r w:rsidR="002E383E">
        <w:t xml:space="preserve">and store it in a variable called:  </w:t>
      </w:r>
      <w:proofErr w:type="spellStart"/>
      <w:r w:rsidR="000912F8" w:rsidRPr="000912F8">
        <w:rPr>
          <w:b/>
        </w:rPr>
        <w:t>dataServiceUri</w:t>
      </w:r>
      <w:proofErr w:type="spellEnd"/>
    </w:p>
    <w:p w14:paraId="7F6D009D" w14:textId="77777777" w:rsidR="002E383E" w:rsidRPr="00BB3DD6" w:rsidRDefault="002E383E" w:rsidP="002E383E">
      <w:pPr>
        <w:numPr>
          <w:ilvl w:val="0"/>
          <w:numId w:val="2"/>
        </w:numPr>
        <w:spacing w:after="0"/>
      </w:pPr>
      <w:r>
        <w:t>After you get the Itinerary</w:t>
      </w:r>
      <w:r w:rsidRPr="003872DE">
        <w:t xml:space="preserve"> </w:t>
      </w:r>
      <w:r>
        <w:t xml:space="preserve">API deployed, use the Azure CLI to query the deployed container for the FQDN and store it in a variable called:  </w:t>
      </w:r>
      <w:proofErr w:type="spellStart"/>
      <w:r w:rsidR="000912F8" w:rsidRPr="000912F8">
        <w:rPr>
          <w:b/>
        </w:rPr>
        <w:t>itineraryServiceUri</w:t>
      </w:r>
      <w:proofErr w:type="spellEnd"/>
    </w:p>
    <w:p w14:paraId="13BD73D6" w14:textId="22B7D24A" w:rsidR="00BB3DD6" w:rsidRDefault="00BB3DD6" w:rsidP="002E383E">
      <w:pPr>
        <w:numPr>
          <w:ilvl w:val="0"/>
          <w:numId w:val="2"/>
        </w:numPr>
        <w:spacing w:after="0"/>
      </w:pPr>
      <w:r>
        <w:t xml:space="preserve">Verify the </w:t>
      </w:r>
      <w:r w:rsidR="00663339">
        <w:t xml:space="preserve">Data Service by browsing the URL:  </w:t>
      </w:r>
      <w:r w:rsidR="00625923" w:rsidRPr="00625923">
        <w:rPr>
          <w:b/>
        </w:rPr>
        <w:t>http://$dataServiceUri/api/airport</w:t>
      </w:r>
      <w:r w:rsidR="00625923" w:rsidRPr="00625923">
        <w:t xml:space="preserve"> </w:t>
      </w:r>
      <w:r w:rsidR="0086142C">
        <w:t xml:space="preserve">it </w:t>
      </w:r>
      <w:r w:rsidR="00663339" w:rsidRPr="00D42275">
        <w:t>will return a list of Airports</w:t>
      </w:r>
    </w:p>
    <w:p w14:paraId="66118253" w14:textId="0B4AE389" w:rsidR="00663339" w:rsidRPr="00D42275" w:rsidRDefault="00663339" w:rsidP="00663339">
      <w:pPr>
        <w:numPr>
          <w:ilvl w:val="0"/>
          <w:numId w:val="2"/>
        </w:numPr>
        <w:spacing w:after="0"/>
        <w:rPr>
          <w:b/>
        </w:rPr>
      </w:pPr>
      <w:r>
        <w:t>Verify the Itinerary</w:t>
      </w:r>
      <w:r w:rsidRPr="003872DE">
        <w:t xml:space="preserve"> </w:t>
      </w:r>
      <w:r>
        <w:t xml:space="preserve">Service by browsing the URL:  </w:t>
      </w:r>
      <w:r w:rsidR="0086142C" w:rsidRPr="00DE0B46">
        <w:rPr>
          <w:b/>
        </w:rPr>
        <w:t>http://$itineraryServiceUri/api/itinerary/AAA</w:t>
      </w:r>
      <w:r w:rsidR="0086142C" w:rsidRPr="0086142C">
        <w:t xml:space="preserve"> </w:t>
      </w:r>
      <w:r w:rsidR="0086142C">
        <w:t xml:space="preserve"> it </w:t>
      </w:r>
      <w:r>
        <w:t>will return a 204</w:t>
      </w:r>
      <w:r w:rsidR="0048154D">
        <w:t>.</w:t>
      </w:r>
      <w:r>
        <w:t xml:space="preserve"> </w:t>
      </w:r>
    </w:p>
    <w:p w14:paraId="48C1A316" w14:textId="13E6BB01" w:rsidR="00663339" w:rsidRPr="00663339" w:rsidRDefault="0053563D" w:rsidP="00663339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NOTE: </w:t>
      </w:r>
      <w:r w:rsidR="00663339" w:rsidRPr="0053563D">
        <w:t xml:space="preserve">It should return a 404, but to get a positive test response, </w:t>
      </w:r>
      <w:r w:rsidR="00AE707D">
        <w:t xml:space="preserve">it returns a </w:t>
      </w:r>
      <w:r w:rsidR="00663339" w:rsidRPr="0053563D">
        <w:t>204</w:t>
      </w:r>
      <w:r w:rsidR="006D710D">
        <w:t xml:space="preserve"> (</w:t>
      </w:r>
      <w:r w:rsidR="00663339" w:rsidRPr="0053563D">
        <w:t xml:space="preserve">which </w:t>
      </w:r>
      <w:r w:rsidR="006D710D">
        <w:t>represents</w:t>
      </w:r>
      <w:r w:rsidR="00663339" w:rsidRPr="0053563D">
        <w:t xml:space="preserve"> </w:t>
      </w:r>
      <w:r w:rsidR="006D710D">
        <w:t>“</w:t>
      </w:r>
      <w:r w:rsidR="00663339" w:rsidRPr="0053563D">
        <w:t>no content</w:t>
      </w:r>
      <w:r w:rsidR="006D710D">
        <w:t>”)</w:t>
      </w:r>
      <w:r w:rsidR="00663339" w:rsidRPr="0053563D">
        <w:t xml:space="preserve"> to </w:t>
      </w:r>
      <w:r w:rsidRPr="0053563D">
        <w:t>verify</w:t>
      </w:r>
      <w:r w:rsidR="00663339" w:rsidRPr="0053563D">
        <w:t xml:space="preserve"> the service is up and running.</w:t>
      </w:r>
    </w:p>
    <w:p w14:paraId="22CF40FF" w14:textId="77777777" w:rsidR="001A77DC" w:rsidRDefault="002E383E" w:rsidP="002E383E">
      <w:pPr>
        <w:numPr>
          <w:ilvl w:val="0"/>
          <w:numId w:val="2"/>
        </w:numPr>
        <w:spacing w:after="0"/>
      </w:pPr>
      <w:r>
        <w:t xml:space="preserve">After you get the </w:t>
      </w:r>
      <w:proofErr w:type="spellStart"/>
      <w:r>
        <w:t>DataLoader</w:t>
      </w:r>
      <w:proofErr w:type="spellEnd"/>
      <w:r>
        <w:t xml:space="preserve"> deployed</w:t>
      </w:r>
      <w:r w:rsidR="00102410">
        <w:t>, you can see what it actually did by viewing its logs.</w:t>
      </w:r>
    </w:p>
    <w:p w14:paraId="479A6346" w14:textId="18688D8F" w:rsidR="002E383E" w:rsidRDefault="001A77DC" w:rsidP="001A77DC">
      <w:pPr>
        <w:numPr>
          <w:ilvl w:val="1"/>
          <w:numId w:val="2"/>
        </w:numPr>
        <w:spacing w:after="0"/>
      </w:pPr>
      <w:r>
        <w:t xml:space="preserve">Use the Azure CLI to print out the logs for the Data Loader </w:t>
      </w:r>
      <w:r w:rsidR="00FC730A">
        <w:t>container</w:t>
      </w:r>
      <w:r w:rsidR="002E383E">
        <w:t>.</w:t>
      </w:r>
    </w:p>
    <w:p w14:paraId="7E0B7420" w14:textId="654EE983" w:rsidR="00E901CC" w:rsidRPr="003872DE" w:rsidRDefault="00E901CC" w:rsidP="001A77DC">
      <w:pPr>
        <w:numPr>
          <w:ilvl w:val="1"/>
          <w:numId w:val="2"/>
        </w:numPr>
        <w:spacing w:after="0"/>
      </w:pPr>
      <w:r>
        <w:t>Try this with the other containers as well just for fun.</w:t>
      </w:r>
    </w:p>
    <w:p w14:paraId="08DF5DEF" w14:textId="77777777" w:rsidR="003872DE" w:rsidRDefault="003872DE" w:rsidP="003872DE">
      <w:pPr>
        <w:pStyle w:val="Heading2"/>
      </w:pPr>
    </w:p>
    <w:p w14:paraId="7C2343B5" w14:textId="77777777" w:rsidR="00D42275" w:rsidRDefault="00D422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E96532" w14:textId="77777777" w:rsidR="003872DE" w:rsidRPr="0004561F" w:rsidRDefault="003872DE" w:rsidP="003872DE">
      <w:pPr>
        <w:pStyle w:val="Heading2"/>
      </w:pPr>
      <w:r>
        <w:lastRenderedPageBreak/>
        <w:t>Proctor Notes &amp; Guidelines</w:t>
      </w:r>
    </w:p>
    <w:p w14:paraId="67DC2579" w14:textId="328415A6" w:rsidR="003872DE" w:rsidRPr="00272AEE" w:rsidRDefault="003872DE" w:rsidP="003872D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Azure </w:t>
      </w:r>
      <w:r w:rsidR="00263BAE">
        <w:t>Container Instances</w:t>
      </w:r>
      <w:r>
        <w:t xml:space="preserve">:  </w:t>
      </w:r>
      <w:hyperlink r:id="rId18" w:history="1">
        <w:r w:rsidR="00272AEE" w:rsidRPr="0020593B">
          <w:rPr>
            <w:rStyle w:val="Hyperlink"/>
          </w:rPr>
          <w:t>https://docs.microsoft.com/en-us/azure/container-instances/</w:t>
        </w:r>
      </w:hyperlink>
    </w:p>
    <w:p w14:paraId="390CD15C" w14:textId="30F2BB52" w:rsidR="00272AEE" w:rsidRDefault="00272AEE" w:rsidP="003872DE">
      <w:pPr>
        <w:pStyle w:val="ListParagraph"/>
        <w:numPr>
          <w:ilvl w:val="0"/>
          <w:numId w:val="1"/>
        </w:numPr>
      </w:pPr>
      <w:r w:rsidRPr="00222FE9">
        <w:rPr>
          <w:b/>
        </w:rPr>
        <w:t>NOTE</w:t>
      </w:r>
      <w:r>
        <w:t xml:space="preserve">: These containers are stored in a Docker Hub repository named: </w:t>
      </w:r>
      <w:proofErr w:type="spellStart"/>
      <w:r>
        <w:rPr>
          <w:b/>
        </w:rPr>
        <w:t>microservicesdiscovery</w:t>
      </w:r>
      <w:proofErr w:type="spellEnd"/>
      <w:r w:rsidR="00222FE9">
        <w:t xml:space="preserve"> that holds container images specific to this hack.</w:t>
      </w:r>
    </w:p>
    <w:p w14:paraId="328439A7" w14:textId="1101E678" w:rsidR="00A142F4" w:rsidRDefault="003872DE" w:rsidP="00A142F4">
      <w:pPr>
        <w:pStyle w:val="ListParagraph"/>
        <w:numPr>
          <w:ilvl w:val="0"/>
          <w:numId w:val="1"/>
        </w:numPr>
      </w:pPr>
      <w:r>
        <w:t>Commands to run (</w:t>
      </w:r>
      <w:r w:rsidR="003F37E4" w:rsidRPr="003F37E4">
        <w:t>fill in XXX</w:t>
      </w:r>
      <w:r w:rsidR="0028656E">
        <w:t>1, XXX2 and XX3</w:t>
      </w:r>
      <w:r w:rsidR="003F37E4" w:rsidRPr="003F37E4">
        <w:t xml:space="preserve"> with </w:t>
      </w:r>
      <w:r w:rsidR="003F37E4">
        <w:t xml:space="preserve">the </w:t>
      </w:r>
      <w:r w:rsidR="003F37E4" w:rsidRPr="003F37E4">
        <w:t>actual name</w:t>
      </w:r>
      <w:r w:rsidR="0028656E">
        <w:t>s</w:t>
      </w:r>
      <w:r>
        <w:t>):</w:t>
      </w:r>
      <w:r w:rsidR="0028656E">
        <w:br/>
      </w:r>
      <w:r w:rsidR="00FF12A2">
        <w:br/>
      </w:r>
      <w:r w:rsidR="00FF12A2" w:rsidRPr="00FF12A2">
        <w:rPr>
          <w:b/>
        </w:rPr>
        <w:t>Data API:</w:t>
      </w:r>
      <w:r w:rsidR="00FF12A2">
        <w:br/>
      </w:r>
    </w:p>
    <w:p w14:paraId="0FE2A791" w14:textId="4BFE83F5" w:rsidR="002E383E" w:rsidRPr="00A142F4" w:rsidRDefault="002E383E" w:rsidP="0028656E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A142F4">
        <w:rPr>
          <w:rFonts w:ascii="Consolas" w:hAnsi="Consolas"/>
          <w:sz w:val="20"/>
          <w:szCs w:val="24"/>
        </w:rPr>
        <w:t>az</w:t>
      </w:r>
      <w:proofErr w:type="spellEnd"/>
      <w:r w:rsidRPr="00A142F4">
        <w:rPr>
          <w:rFonts w:ascii="Consolas" w:hAnsi="Consolas"/>
          <w:sz w:val="20"/>
          <w:szCs w:val="24"/>
        </w:rPr>
        <w:t xml:space="preserve"> container create --subscription $sub --resource-group $rg --name XXX</w:t>
      </w:r>
      <w:r w:rsidR="0028656E">
        <w:rPr>
          <w:rFonts w:ascii="Consolas" w:hAnsi="Consolas"/>
          <w:sz w:val="20"/>
          <w:szCs w:val="24"/>
        </w:rPr>
        <w:t>1</w:t>
      </w:r>
      <w:r w:rsidRPr="00A142F4">
        <w:rPr>
          <w:rFonts w:ascii="Consolas" w:hAnsi="Consolas"/>
          <w:sz w:val="20"/>
          <w:szCs w:val="24"/>
        </w:rPr>
        <w:t xml:space="preserve"> --image </w:t>
      </w:r>
      <w:proofErr w:type="spellStart"/>
      <w:r w:rsidRPr="00A142F4">
        <w:rPr>
          <w:rFonts w:ascii="Consolas" w:hAnsi="Consolas"/>
          <w:sz w:val="20"/>
          <w:szCs w:val="24"/>
        </w:rPr>
        <w:t>microservicesdiscovery</w:t>
      </w:r>
      <w:proofErr w:type="spellEnd"/>
      <w:r w:rsidRPr="00A142F4">
        <w:rPr>
          <w:rFonts w:ascii="Consolas" w:hAnsi="Consolas"/>
          <w:sz w:val="20"/>
          <w:szCs w:val="24"/>
        </w:rPr>
        <w:t>/travel-data-service --</w:t>
      </w:r>
      <w:proofErr w:type="spellStart"/>
      <w:r w:rsidRPr="00A142F4">
        <w:rPr>
          <w:rFonts w:ascii="Consolas" w:hAnsi="Consolas"/>
          <w:sz w:val="20"/>
          <w:szCs w:val="24"/>
        </w:rPr>
        <w:t>dns</w:t>
      </w:r>
      <w:proofErr w:type="spellEnd"/>
      <w:r w:rsidRPr="00A142F4">
        <w:rPr>
          <w:rFonts w:ascii="Consolas" w:hAnsi="Consolas"/>
          <w:sz w:val="20"/>
          <w:szCs w:val="24"/>
        </w:rPr>
        <w:t xml:space="preserve">-name-label XXX1 --environment-variables </w:t>
      </w:r>
      <w:proofErr w:type="spellStart"/>
      <w:r w:rsidRPr="00A142F4">
        <w:rPr>
          <w:rFonts w:ascii="Consolas" w:hAnsi="Consolas"/>
          <w:sz w:val="20"/>
          <w:szCs w:val="24"/>
        </w:rPr>
        <w:t>DataAccountName</w:t>
      </w:r>
      <w:proofErr w:type="spellEnd"/>
      <w:r w:rsidRPr="00A142F4">
        <w:rPr>
          <w:rFonts w:ascii="Consolas" w:hAnsi="Consolas"/>
          <w:sz w:val="20"/>
          <w:szCs w:val="24"/>
        </w:rPr>
        <w:t>=$</w:t>
      </w:r>
      <w:proofErr w:type="spellStart"/>
      <w:del w:id="14" w:author="John Manaloto" w:date="2019-01-15T12:48:00Z">
        <w:r w:rsidRPr="00A142F4">
          <w:rPr>
            <w:rFonts w:ascii="Consolas" w:hAnsi="Consolas"/>
            <w:sz w:val="20"/>
            <w:szCs w:val="24"/>
          </w:rPr>
          <w:delText>cosmoAccountName</w:delText>
        </w:r>
      </w:del>
      <w:ins w:id="15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A142F4">
        <w:rPr>
          <w:rFonts w:ascii="Consolas" w:hAnsi="Consolas"/>
          <w:sz w:val="20"/>
          <w:szCs w:val="24"/>
        </w:rPr>
        <w:t xml:space="preserve"> </w:t>
      </w:r>
      <w:proofErr w:type="spellStart"/>
      <w:r w:rsidRPr="00A142F4">
        <w:rPr>
          <w:rFonts w:ascii="Consolas" w:hAnsi="Consolas"/>
          <w:sz w:val="20"/>
          <w:szCs w:val="24"/>
        </w:rPr>
        <w:t>DataAccountPassword</w:t>
      </w:r>
      <w:proofErr w:type="spellEnd"/>
      <w:r w:rsidRPr="00A142F4">
        <w:rPr>
          <w:rFonts w:ascii="Consolas" w:hAnsi="Consolas"/>
          <w:sz w:val="20"/>
          <w:szCs w:val="24"/>
        </w:rPr>
        <w:t>=$</w:t>
      </w:r>
      <w:proofErr w:type="spellStart"/>
      <w:r w:rsidRPr="00A142F4">
        <w:rPr>
          <w:rFonts w:ascii="Consolas" w:hAnsi="Consolas"/>
          <w:sz w:val="20"/>
          <w:szCs w:val="24"/>
        </w:rPr>
        <w:t>cosmosPrimaryKey</w:t>
      </w:r>
      <w:proofErr w:type="spellEnd"/>
      <w:r w:rsidRPr="00A142F4">
        <w:rPr>
          <w:rFonts w:ascii="Consolas" w:hAnsi="Consolas"/>
          <w:sz w:val="20"/>
          <w:szCs w:val="24"/>
        </w:rPr>
        <w:t xml:space="preserve"> </w:t>
      </w:r>
      <w:proofErr w:type="spellStart"/>
      <w:r w:rsidRPr="00A142F4">
        <w:rPr>
          <w:rFonts w:ascii="Consolas" w:hAnsi="Consolas"/>
          <w:sz w:val="20"/>
          <w:szCs w:val="24"/>
        </w:rPr>
        <w:t>ApplicationInsights</w:t>
      </w:r>
      <w:proofErr w:type="spellEnd"/>
      <w:r w:rsidRPr="00A142F4">
        <w:rPr>
          <w:rFonts w:ascii="Consolas" w:hAnsi="Consolas"/>
          <w:sz w:val="20"/>
          <w:szCs w:val="24"/>
        </w:rPr>
        <w:t>__</w:t>
      </w:r>
      <w:proofErr w:type="spellStart"/>
      <w:r w:rsidRPr="00A142F4">
        <w:rPr>
          <w:rFonts w:ascii="Consolas" w:hAnsi="Consolas"/>
          <w:sz w:val="20"/>
          <w:szCs w:val="24"/>
        </w:rPr>
        <w:t>InstrumentationKey</w:t>
      </w:r>
      <w:proofErr w:type="spellEnd"/>
      <w:r w:rsidRPr="00A142F4">
        <w:rPr>
          <w:rFonts w:ascii="Consolas" w:hAnsi="Consolas"/>
          <w:sz w:val="20"/>
          <w:szCs w:val="24"/>
        </w:rPr>
        <w:t>=$</w:t>
      </w:r>
      <w:proofErr w:type="spellStart"/>
      <w:r w:rsidRPr="00A142F4">
        <w:rPr>
          <w:rFonts w:ascii="Consolas" w:hAnsi="Consolas"/>
          <w:sz w:val="20"/>
          <w:szCs w:val="24"/>
        </w:rPr>
        <w:t>appInsightsKey</w:t>
      </w:r>
      <w:proofErr w:type="spellEnd"/>
    </w:p>
    <w:p w14:paraId="05430FF0" w14:textId="77777777" w:rsidR="003872DE" w:rsidRPr="00A142F4" w:rsidRDefault="003872DE" w:rsidP="003872DE">
      <w:pPr>
        <w:pStyle w:val="ListParagraph"/>
        <w:numPr>
          <w:ilvl w:val="1"/>
          <w:numId w:val="1"/>
        </w:numPr>
        <w:rPr>
          <w:b/>
        </w:rPr>
      </w:pPr>
      <w:r w:rsidRPr="00A142F4">
        <w:rPr>
          <w:b/>
        </w:rPr>
        <w:t xml:space="preserve">For </w:t>
      </w:r>
      <w:proofErr w:type="spellStart"/>
      <w:r w:rsidRPr="00A142F4">
        <w:rPr>
          <w:b/>
        </w:rPr>
        <w:t>Powershell</w:t>
      </w:r>
      <w:proofErr w:type="spellEnd"/>
      <w:r w:rsidRPr="00A142F4">
        <w:rPr>
          <w:b/>
        </w:rPr>
        <w:t xml:space="preserve">:   </w:t>
      </w:r>
    </w:p>
    <w:p w14:paraId="78C72EBE" w14:textId="6D9F28C4" w:rsidR="002E383E" w:rsidRPr="00C16004" w:rsidRDefault="002E383E" w:rsidP="003872D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A142F4">
        <w:rPr>
          <w:rFonts w:ascii="Consolas" w:hAnsi="Consolas"/>
          <w:sz w:val="20"/>
          <w:szCs w:val="24"/>
        </w:rPr>
        <w:t>$</w:t>
      </w:r>
      <w:proofErr w:type="spellStart"/>
      <w:r w:rsidR="000912F8" w:rsidRPr="00A142F4">
        <w:rPr>
          <w:rFonts w:ascii="Consolas" w:hAnsi="Consolas"/>
          <w:sz w:val="20"/>
          <w:szCs w:val="24"/>
        </w:rPr>
        <w:t>dataServiceUri</w:t>
      </w:r>
      <w:proofErr w:type="spellEnd"/>
      <w:r w:rsidRPr="00A142F4">
        <w:rPr>
          <w:rFonts w:ascii="Consolas" w:hAnsi="Consolas"/>
          <w:sz w:val="20"/>
          <w:szCs w:val="24"/>
        </w:rPr>
        <w:t>=</w:t>
      </w:r>
      <w:proofErr w:type="spellStart"/>
      <w:r w:rsidRPr="00A142F4">
        <w:rPr>
          <w:rFonts w:ascii="Consolas" w:hAnsi="Consolas"/>
          <w:sz w:val="20"/>
          <w:szCs w:val="24"/>
        </w:rPr>
        <w:t>az</w:t>
      </w:r>
      <w:proofErr w:type="spellEnd"/>
      <w:r w:rsidRPr="00A142F4">
        <w:rPr>
          <w:rFonts w:ascii="Consolas" w:hAnsi="Consolas"/>
          <w:sz w:val="20"/>
          <w:szCs w:val="24"/>
        </w:rPr>
        <w:t xml:space="preserve"> container show -g $rg -n XXX</w:t>
      </w:r>
      <w:r w:rsidR="0028656E">
        <w:rPr>
          <w:rFonts w:ascii="Consolas" w:hAnsi="Consolas"/>
          <w:sz w:val="20"/>
          <w:szCs w:val="24"/>
        </w:rPr>
        <w:t>1</w:t>
      </w:r>
      <w:r w:rsidRPr="00A142F4">
        <w:rPr>
          <w:rFonts w:ascii="Consolas" w:hAnsi="Consolas"/>
          <w:sz w:val="20"/>
          <w:szCs w:val="24"/>
        </w:rPr>
        <w:t xml:space="preserve"> --query "</w:t>
      </w:r>
      <w:proofErr w:type="spellStart"/>
      <w:r w:rsidRPr="00A142F4">
        <w:rPr>
          <w:rFonts w:ascii="Consolas" w:hAnsi="Consolas"/>
          <w:sz w:val="20"/>
          <w:szCs w:val="24"/>
        </w:rPr>
        <w:t>ipAddress.fqdn</w:t>
      </w:r>
      <w:proofErr w:type="spellEnd"/>
      <w:r w:rsidRPr="00A142F4">
        <w:rPr>
          <w:rFonts w:ascii="Consolas" w:hAnsi="Consolas"/>
          <w:sz w:val="20"/>
          <w:szCs w:val="24"/>
        </w:rPr>
        <w:t>"</w:t>
      </w:r>
      <w:r w:rsidRPr="00C16004">
        <w:rPr>
          <w:rFonts w:ascii="Consolas" w:hAnsi="Consolas"/>
          <w:sz w:val="24"/>
          <w:szCs w:val="24"/>
        </w:rPr>
        <w:t xml:space="preserve"> </w:t>
      </w:r>
    </w:p>
    <w:p w14:paraId="0C5936F2" w14:textId="77777777" w:rsidR="003872DE" w:rsidRPr="00A142F4" w:rsidRDefault="003872DE" w:rsidP="003872DE">
      <w:pPr>
        <w:pStyle w:val="ListParagraph"/>
        <w:numPr>
          <w:ilvl w:val="1"/>
          <w:numId w:val="1"/>
        </w:numPr>
        <w:rPr>
          <w:b/>
        </w:rPr>
      </w:pPr>
      <w:r w:rsidRPr="00A142F4">
        <w:rPr>
          <w:b/>
        </w:rPr>
        <w:t>For Bash:</w:t>
      </w:r>
    </w:p>
    <w:p w14:paraId="559DA892" w14:textId="4422E983" w:rsidR="003872DE" w:rsidRPr="00A142F4" w:rsidRDefault="00FF12A2" w:rsidP="003872DE">
      <w:pPr>
        <w:pStyle w:val="ListParagraph"/>
        <w:numPr>
          <w:ilvl w:val="2"/>
          <w:numId w:val="1"/>
        </w:numPr>
        <w:rPr>
          <w:sz w:val="18"/>
        </w:rPr>
      </w:pPr>
      <w:r>
        <w:rPr>
          <w:rFonts w:ascii="Consolas" w:hAnsi="Consolas"/>
          <w:sz w:val="20"/>
          <w:szCs w:val="24"/>
        </w:rPr>
        <w:t xml:space="preserve">export </w:t>
      </w:r>
      <w:proofErr w:type="spellStart"/>
      <w:r w:rsidR="000912F8" w:rsidRPr="00A142F4">
        <w:rPr>
          <w:rFonts w:ascii="Consolas" w:hAnsi="Consolas"/>
          <w:sz w:val="20"/>
          <w:szCs w:val="24"/>
        </w:rPr>
        <w:t>dataServiceUri</w:t>
      </w:r>
      <w:proofErr w:type="spellEnd"/>
      <w:r w:rsidR="002E383E" w:rsidRPr="00A142F4">
        <w:rPr>
          <w:rFonts w:ascii="Consolas" w:hAnsi="Consolas"/>
          <w:sz w:val="20"/>
          <w:szCs w:val="24"/>
        </w:rPr>
        <w:t>=$(</w:t>
      </w:r>
      <w:proofErr w:type="spellStart"/>
      <w:r w:rsidR="002E383E" w:rsidRPr="00A142F4">
        <w:rPr>
          <w:rFonts w:ascii="Consolas" w:hAnsi="Consolas"/>
          <w:sz w:val="20"/>
          <w:szCs w:val="24"/>
        </w:rPr>
        <w:t>az</w:t>
      </w:r>
      <w:proofErr w:type="spellEnd"/>
      <w:r w:rsidR="002E383E" w:rsidRPr="00A142F4">
        <w:rPr>
          <w:rFonts w:ascii="Consolas" w:hAnsi="Consolas"/>
          <w:sz w:val="20"/>
          <w:szCs w:val="24"/>
        </w:rPr>
        <w:t xml:space="preserve"> container show -g $rg -n XXX</w:t>
      </w:r>
      <w:r w:rsidR="0028656E">
        <w:rPr>
          <w:rFonts w:ascii="Consolas" w:hAnsi="Consolas"/>
          <w:sz w:val="20"/>
          <w:szCs w:val="24"/>
        </w:rPr>
        <w:t>1</w:t>
      </w:r>
      <w:r w:rsidR="002E383E" w:rsidRPr="00A142F4">
        <w:rPr>
          <w:rFonts w:ascii="Consolas" w:hAnsi="Consolas"/>
          <w:sz w:val="20"/>
          <w:szCs w:val="24"/>
        </w:rPr>
        <w:t xml:space="preserve"> --query "</w:t>
      </w:r>
      <w:proofErr w:type="spellStart"/>
      <w:r w:rsidR="002E383E" w:rsidRPr="00A142F4">
        <w:rPr>
          <w:rFonts w:ascii="Consolas" w:hAnsi="Consolas"/>
          <w:sz w:val="20"/>
          <w:szCs w:val="24"/>
        </w:rPr>
        <w:t>ipAddress.fqdn</w:t>
      </w:r>
      <w:proofErr w:type="spellEnd"/>
      <w:r w:rsidR="002E383E" w:rsidRPr="00A142F4">
        <w:rPr>
          <w:rFonts w:ascii="Consolas" w:hAnsi="Consolas"/>
          <w:sz w:val="20"/>
          <w:szCs w:val="24"/>
        </w:rPr>
        <w:t xml:space="preserve">" | tr -d '"') </w:t>
      </w:r>
    </w:p>
    <w:p w14:paraId="1C58CDE5" w14:textId="77777777" w:rsidR="002E383E" w:rsidRPr="00FF12A2" w:rsidRDefault="002E383E" w:rsidP="002E383E">
      <w:pPr>
        <w:ind w:left="720"/>
        <w:rPr>
          <w:b/>
        </w:rPr>
      </w:pPr>
      <w:r w:rsidRPr="00FF12A2">
        <w:rPr>
          <w:b/>
        </w:rPr>
        <w:t>Itinerary API:</w:t>
      </w:r>
    </w:p>
    <w:p w14:paraId="15DF9067" w14:textId="25D83E1E" w:rsidR="002E383E" w:rsidRPr="00FF12A2" w:rsidRDefault="002E383E" w:rsidP="002E383E">
      <w:pPr>
        <w:pStyle w:val="ListParagraph"/>
        <w:numPr>
          <w:ilvl w:val="1"/>
          <w:numId w:val="1"/>
        </w:numPr>
        <w:rPr>
          <w:sz w:val="18"/>
        </w:rPr>
      </w:pP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create --subscription $sub --resource-group $rg --name XXX2 --image </w:t>
      </w:r>
      <w:proofErr w:type="spellStart"/>
      <w:r w:rsidRPr="00FF12A2">
        <w:rPr>
          <w:rFonts w:ascii="Consolas" w:hAnsi="Consolas"/>
          <w:sz w:val="20"/>
          <w:szCs w:val="24"/>
        </w:rPr>
        <w:t>microservicesdiscovery</w:t>
      </w:r>
      <w:proofErr w:type="spellEnd"/>
      <w:r w:rsidRPr="00FF12A2">
        <w:rPr>
          <w:rFonts w:ascii="Consolas" w:hAnsi="Consolas"/>
          <w:sz w:val="20"/>
          <w:szCs w:val="24"/>
        </w:rPr>
        <w:t>/travel-itinerary-service --</w:t>
      </w:r>
      <w:proofErr w:type="spellStart"/>
      <w:r w:rsidRPr="00FF12A2">
        <w:rPr>
          <w:rFonts w:ascii="Consolas" w:hAnsi="Consolas"/>
          <w:sz w:val="20"/>
          <w:szCs w:val="24"/>
        </w:rPr>
        <w:t>dns</w:t>
      </w:r>
      <w:proofErr w:type="spellEnd"/>
      <w:r w:rsidRPr="00FF12A2">
        <w:rPr>
          <w:rFonts w:ascii="Consolas" w:hAnsi="Consolas"/>
          <w:sz w:val="20"/>
          <w:szCs w:val="24"/>
        </w:rPr>
        <w:t xml:space="preserve">-name-label XXX2 --environment-variables </w:t>
      </w:r>
      <w:proofErr w:type="spellStart"/>
      <w:r w:rsidRPr="00FF12A2">
        <w:rPr>
          <w:rFonts w:ascii="Consolas" w:hAnsi="Consolas"/>
          <w:sz w:val="20"/>
          <w:szCs w:val="24"/>
        </w:rPr>
        <w:t>DataAccountName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del w:id="16" w:author="John Manaloto" w:date="2019-01-15T12:48:00Z">
        <w:r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17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DataAccountPassword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cosmosPrimaryKey</w:t>
      </w:r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ApplicationInsights</w:t>
      </w:r>
      <w:proofErr w:type="spellEnd"/>
      <w:r w:rsidRPr="00FF12A2">
        <w:rPr>
          <w:rFonts w:ascii="Consolas" w:hAnsi="Consolas"/>
          <w:sz w:val="20"/>
          <w:szCs w:val="24"/>
        </w:rPr>
        <w:t>__</w:t>
      </w:r>
      <w:proofErr w:type="spellStart"/>
      <w:r w:rsidRPr="00FF12A2">
        <w:rPr>
          <w:rFonts w:ascii="Consolas" w:hAnsi="Consolas"/>
          <w:sz w:val="20"/>
          <w:szCs w:val="24"/>
        </w:rPr>
        <w:t>InstrumentationKey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appInsightsKey</w:t>
      </w:r>
      <w:proofErr w:type="spellEnd"/>
    </w:p>
    <w:p w14:paraId="3CB37A76" w14:textId="77777777" w:rsidR="002E383E" w:rsidRPr="00FF12A2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FF12A2">
        <w:rPr>
          <w:b/>
        </w:rPr>
        <w:t xml:space="preserve">For </w:t>
      </w:r>
      <w:proofErr w:type="spellStart"/>
      <w:r w:rsidRPr="00FF12A2">
        <w:rPr>
          <w:b/>
        </w:rPr>
        <w:t>Powershell</w:t>
      </w:r>
      <w:proofErr w:type="spellEnd"/>
      <w:r w:rsidRPr="00FF12A2">
        <w:rPr>
          <w:b/>
        </w:rPr>
        <w:t xml:space="preserve">:   </w:t>
      </w:r>
    </w:p>
    <w:p w14:paraId="4C6DDFCD" w14:textId="77777777" w:rsidR="002E383E" w:rsidRPr="00C16004" w:rsidRDefault="002E383E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FF12A2">
        <w:rPr>
          <w:rFonts w:ascii="Consolas" w:hAnsi="Consolas"/>
          <w:sz w:val="20"/>
          <w:szCs w:val="24"/>
        </w:rPr>
        <w:t>$</w:t>
      </w:r>
      <w:proofErr w:type="spellStart"/>
      <w:r w:rsidR="000912F8" w:rsidRPr="00FF12A2">
        <w:rPr>
          <w:rFonts w:ascii="Consolas" w:hAnsi="Consolas"/>
          <w:sz w:val="20"/>
          <w:szCs w:val="24"/>
        </w:rPr>
        <w:t>itineraryServiceUri</w:t>
      </w:r>
      <w:proofErr w:type="spellEnd"/>
      <w:r w:rsidRPr="00FF12A2">
        <w:rPr>
          <w:rFonts w:ascii="Consolas" w:hAnsi="Consolas"/>
          <w:sz w:val="20"/>
          <w:szCs w:val="24"/>
        </w:rPr>
        <w:t>=</w:t>
      </w: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show -g $rg -n XXX2 --query "</w:t>
      </w:r>
      <w:proofErr w:type="spellStart"/>
      <w:r w:rsidRPr="00FF12A2">
        <w:rPr>
          <w:rFonts w:ascii="Consolas" w:hAnsi="Consolas"/>
          <w:sz w:val="20"/>
          <w:szCs w:val="24"/>
        </w:rPr>
        <w:t>ipAddress.fqdn</w:t>
      </w:r>
      <w:proofErr w:type="spellEnd"/>
      <w:r w:rsidRPr="00FF12A2">
        <w:rPr>
          <w:rFonts w:ascii="Consolas" w:hAnsi="Consolas"/>
          <w:sz w:val="20"/>
          <w:szCs w:val="24"/>
        </w:rPr>
        <w:t>"</w:t>
      </w:r>
      <w:r w:rsidRPr="00C16004">
        <w:rPr>
          <w:rFonts w:ascii="Consolas" w:hAnsi="Consolas"/>
          <w:sz w:val="24"/>
          <w:szCs w:val="24"/>
        </w:rPr>
        <w:t xml:space="preserve"> </w:t>
      </w:r>
    </w:p>
    <w:p w14:paraId="2E2F9AA2" w14:textId="77777777" w:rsidR="002E383E" w:rsidRPr="00FF12A2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FF12A2">
        <w:rPr>
          <w:b/>
        </w:rPr>
        <w:t>For Bash:</w:t>
      </w:r>
    </w:p>
    <w:p w14:paraId="734C068D" w14:textId="1138F614" w:rsidR="002E383E" w:rsidRPr="00C16004" w:rsidRDefault="00FF12A2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FF12A2">
        <w:rPr>
          <w:rFonts w:ascii="Consolas" w:hAnsi="Consolas"/>
          <w:sz w:val="20"/>
          <w:szCs w:val="24"/>
        </w:rPr>
        <w:t xml:space="preserve">export </w:t>
      </w:r>
      <w:proofErr w:type="spellStart"/>
      <w:r w:rsidR="000912F8" w:rsidRPr="00FF12A2">
        <w:rPr>
          <w:rFonts w:ascii="Consolas" w:hAnsi="Consolas"/>
          <w:sz w:val="20"/>
          <w:szCs w:val="24"/>
        </w:rPr>
        <w:t>itineraryServiceUri</w:t>
      </w:r>
      <w:proofErr w:type="spellEnd"/>
      <w:r w:rsidR="002E383E" w:rsidRPr="00FF12A2">
        <w:rPr>
          <w:rFonts w:ascii="Consolas" w:hAnsi="Consolas"/>
          <w:sz w:val="20"/>
          <w:szCs w:val="24"/>
        </w:rPr>
        <w:t>=$(</w:t>
      </w:r>
      <w:proofErr w:type="spellStart"/>
      <w:r w:rsidR="002E383E" w:rsidRPr="00FF12A2">
        <w:rPr>
          <w:rFonts w:ascii="Consolas" w:hAnsi="Consolas"/>
          <w:sz w:val="20"/>
          <w:szCs w:val="24"/>
        </w:rPr>
        <w:t>az</w:t>
      </w:r>
      <w:proofErr w:type="spellEnd"/>
      <w:r w:rsidR="002E383E" w:rsidRPr="00FF12A2">
        <w:rPr>
          <w:rFonts w:ascii="Consolas" w:hAnsi="Consolas"/>
          <w:sz w:val="20"/>
          <w:szCs w:val="24"/>
        </w:rPr>
        <w:t xml:space="preserve"> container show -g $rg -n XXX2 --query "</w:t>
      </w:r>
      <w:proofErr w:type="spellStart"/>
      <w:r w:rsidR="002E383E" w:rsidRPr="00FF12A2">
        <w:rPr>
          <w:rFonts w:ascii="Consolas" w:hAnsi="Consolas"/>
          <w:sz w:val="20"/>
          <w:szCs w:val="24"/>
        </w:rPr>
        <w:t>ipAddress.fqdn</w:t>
      </w:r>
      <w:proofErr w:type="spellEnd"/>
      <w:r w:rsidR="002E383E" w:rsidRPr="00FF12A2">
        <w:rPr>
          <w:rFonts w:ascii="Consolas" w:hAnsi="Consolas"/>
          <w:sz w:val="20"/>
          <w:szCs w:val="24"/>
        </w:rPr>
        <w:t>" | tr -d '"')</w:t>
      </w:r>
    </w:p>
    <w:p w14:paraId="46A436EC" w14:textId="77777777" w:rsidR="00D467C7" w:rsidRDefault="002E383E" w:rsidP="002E383E">
      <w:pPr>
        <w:ind w:left="720"/>
      </w:pPr>
      <w:proofErr w:type="spellStart"/>
      <w:r w:rsidRPr="00FF12A2">
        <w:rPr>
          <w:b/>
        </w:rPr>
        <w:t>DataLoader</w:t>
      </w:r>
      <w:proofErr w:type="spellEnd"/>
      <w:r>
        <w:t>:</w:t>
      </w:r>
    </w:p>
    <w:p w14:paraId="03E38AAB" w14:textId="4B4B6E1B" w:rsidR="00764C89" w:rsidRPr="00764C89" w:rsidRDefault="002E383E" w:rsidP="006063F5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create --subscription $sub --resource-group $rg --name XXX3 --image </w:t>
      </w:r>
      <w:proofErr w:type="spellStart"/>
      <w:r w:rsidRPr="00FF12A2">
        <w:rPr>
          <w:rFonts w:ascii="Consolas" w:hAnsi="Consolas"/>
          <w:sz w:val="20"/>
          <w:szCs w:val="24"/>
        </w:rPr>
        <w:t>microservicesdiscovery</w:t>
      </w:r>
      <w:proofErr w:type="spellEnd"/>
      <w:r w:rsidRPr="00FF12A2">
        <w:rPr>
          <w:rFonts w:ascii="Consolas" w:hAnsi="Consolas"/>
          <w:sz w:val="20"/>
          <w:szCs w:val="24"/>
        </w:rPr>
        <w:t>/travel-</w:t>
      </w:r>
      <w:proofErr w:type="spellStart"/>
      <w:r w:rsidRPr="00FF12A2">
        <w:rPr>
          <w:rFonts w:ascii="Consolas" w:hAnsi="Consolas"/>
          <w:sz w:val="20"/>
          <w:szCs w:val="24"/>
        </w:rPr>
        <w:t>dataloader</w:t>
      </w:r>
      <w:proofErr w:type="spellEnd"/>
      <w:r w:rsidRPr="00FF12A2">
        <w:rPr>
          <w:rFonts w:ascii="Consolas" w:hAnsi="Consolas"/>
          <w:sz w:val="20"/>
          <w:szCs w:val="24"/>
        </w:rPr>
        <w:t xml:space="preserve"> --environment-variables </w:t>
      </w:r>
      <w:proofErr w:type="spellStart"/>
      <w:r w:rsidRPr="00FF12A2">
        <w:rPr>
          <w:rFonts w:ascii="Consolas" w:hAnsi="Consolas"/>
          <w:sz w:val="20"/>
          <w:szCs w:val="24"/>
        </w:rPr>
        <w:t>DataAccountName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del w:id="18" w:author="John Manaloto" w:date="2019-01-15T12:48:00Z">
        <w:r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19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DataAccountPassword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cosmosPrimaryKey</w:t>
      </w:r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ApplicationInsights</w:t>
      </w:r>
      <w:proofErr w:type="spellEnd"/>
      <w:r w:rsidRPr="00FF12A2">
        <w:rPr>
          <w:rFonts w:ascii="Consolas" w:hAnsi="Consolas"/>
          <w:sz w:val="20"/>
          <w:szCs w:val="24"/>
        </w:rPr>
        <w:t>__</w:t>
      </w:r>
      <w:proofErr w:type="spellStart"/>
      <w:r w:rsidRPr="00FF12A2">
        <w:rPr>
          <w:rFonts w:ascii="Consolas" w:hAnsi="Consolas"/>
          <w:sz w:val="20"/>
          <w:szCs w:val="24"/>
        </w:rPr>
        <w:t>InstrumentationKey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appInsightsKey</w:t>
      </w:r>
      <w:proofErr w:type="spellEnd"/>
      <w:r w:rsidRPr="00FF12A2">
        <w:rPr>
          <w:rFonts w:ascii="Consolas" w:hAnsi="Consolas"/>
          <w:sz w:val="20"/>
          <w:szCs w:val="24"/>
        </w:rPr>
        <w:t xml:space="preserve"> --restart-policy </w:t>
      </w:r>
      <w:proofErr w:type="spellStart"/>
      <w:r w:rsidRPr="00FF12A2">
        <w:rPr>
          <w:rFonts w:ascii="Consolas" w:hAnsi="Consolas"/>
          <w:sz w:val="20"/>
          <w:szCs w:val="24"/>
        </w:rPr>
        <w:t>OnFailure</w:t>
      </w:r>
      <w:proofErr w:type="spellEnd"/>
    </w:p>
    <w:p w14:paraId="461FC4BE" w14:textId="2E19C573" w:rsidR="00764C89" w:rsidRPr="00764C89" w:rsidRDefault="0086444B" w:rsidP="00764C8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</w:t>
      </w:r>
      <w:r>
        <w:rPr>
          <w:rFonts w:ascii="Consolas" w:hAnsi="Consolas"/>
          <w:sz w:val="20"/>
          <w:szCs w:val="24"/>
        </w:rPr>
        <w:t>logs</w:t>
      </w:r>
      <w:r w:rsidRPr="00FF12A2">
        <w:rPr>
          <w:rFonts w:ascii="Consolas" w:hAnsi="Consolas"/>
          <w:sz w:val="20"/>
          <w:szCs w:val="24"/>
        </w:rPr>
        <w:t xml:space="preserve"> --resource-group $</w:t>
      </w:r>
      <w:proofErr w:type="spellStart"/>
      <w:r w:rsidRPr="00FF12A2">
        <w:rPr>
          <w:rFonts w:ascii="Consolas" w:hAnsi="Consolas"/>
          <w:sz w:val="20"/>
          <w:szCs w:val="24"/>
        </w:rPr>
        <w:t>rg</w:t>
      </w:r>
      <w:proofErr w:type="spellEnd"/>
      <w:r w:rsidRPr="00FF12A2">
        <w:rPr>
          <w:rFonts w:ascii="Consolas" w:hAnsi="Consolas"/>
          <w:sz w:val="20"/>
          <w:szCs w:val="24"/>
        </w:rPr>
        <w:t xml:space="preserve"> --name XXX3</w:t>
      </w:r>
    </w:p>
    <w:p w14:paraId="650CD340" w14:textId="3B09D956" w:rsidR="00FF12A2" w:rsidRDefault="00FF12A2" w:rsidP="006063F5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C7E6C" w14:textId="51452798" w:rsidR="000912F8" w:rsidRDefault="000912F8" w:rsidP="000912F8">
      <w:pPr>
        <w:pStyle w:val="Heading1"/>
        <w:spacing w:before="0"/>
      </w:pPr>
      <w:r>
        <w:lastRenderedPageBreak/>
        <w:t xml:space="preserve">Challenge Set 5: Deploy the Web Site </w:t>
      </w:r>
    </w:p>
    <w:p w14:paraId="4D1AE806" w14:textId="77777777" w:rsidR="000912F8" w:rsidRDefault="000912F8" w:rsidP="000912F8">
      <w:pPr>
        <w:pStyle w:val="Heading2"/>
      </w:pPr>
      <w:r>
        <w:t>Lecture:</w:t>
      </w:r>
    </w:p>
    <w:p w14:paraId="1C441283" w14:textId="77777777"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>What is an App Service</w:t>
      </w:r>
    </w:p>
    <w:p w14:paraId="7A86E761" w14:textId="77777777" w:rsidR="000912F8" w:rsidRDefault="000912F8" w:rsidP="000912F8">
      <w:pPr>
        <w:spacing w:after="0"/>
      </w:pPr>
    </w:p>
    <w:p w14:paraId="2467727F" w14:textId="77777777" w:rsidR="000912F8" w:rsidRDefault="000912F8" w:rsidP="000912F8">
      <w:pPr>
        <w:pStyle w:val="Heading2"/>
        <w:spacing w:before="0"/>
      </w:pPr>
      <w:r>
        <w:t>Challenges:</w:t>
      </w:r>
    </w:p>
    <w:p w14:paraId="2FA02829" w14:textId="77777777" w:rsidR="000912F8" w:rsidRPr="000912F8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>In your shell, create a Standard Linux App Service Plan</w:t>
      </w:r>
    </w:p>
    <w:p w14:paraId="2E318550" w14:textId="77777777" w:rsidR="000912F8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Web App and set the </w:t>
      </w:r>
      <w:proofErr w:type="spellStart"/>
      <w:r w:rsidRPr="000912F8">
        <w:rPr>
          <w:b/>
        </w:rPr>
        <w:t>microservicesdiscovery</w:t>
      </w:r>
      <w:proofErr w:type="spellEnd"/>
      <w:r w:rsidRPr="000912F8">
        <w:rPr>
          <w:b/>
        </w:rPr>
        <w:t>/travel-web</w:t>
      </w:r>
      <w:r>
        <w:rPr>
          <w:b/>
        </w:rPr>
        <w:t xml:space="preserve"> </w:t>
      </w:r>
      <w:r>
        <w:t>as the container image for the Web App</w:t>
      </w:r>
    </w:p>
    <w:p w14:paraId="3CD40E6D" w14:textId="77777777" w:rsidR="000912F8" w:rsidRDefault="00194318" w:rsidP="000912F8">
      <w:pPr>
        <w:numPr>
          <w:ilvl w:val="0"/>
          <w:numId w:val="2"/>
        </w:numPr>
        <w:spacing w:after="0"/>
      </w:pPr>
      <w:r>
        <w:t>The following Application Settings need to be added:</w:t>
      </w:r>
    </w:p>
    <w:p w14:paraId="2E3A4690" w14:textId="77777777"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14:paraId="0CB1C96C" w14:textId="77777777"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14:paraId="1B88F62C" w14:textId="77777777"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14:paraId="7058C9D4" w14:textId="77777777"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DataServiceUrl</w:t>
      </w:r>
      <w:proofErr w:type="spellEnd"/>
      <w:r>
        <w:rPr>
          <w:b/>
        </w:rPr>
        <w:t xml:space="preserve">: </w:t>
      </w:r>
      <w:r>
        <w:t xml:space="preserve">The URL to the </w:t>
      </w:r>
      <w:r w:rsidR="00D42275">
        <w:t xml:space="preserve">Data </w:t>
      </w:r>
      <w:r>
        <w:t>Service</w:t>
      </w:r>
      <w:r w:rsidR="00D42275">
        <w:t>, only over HTTP</w:t>
      </w:r>
    </w:p>
    <w:p w14:paraId="1943ADAC" w14:textId="77777777" w:rsidR="00194318" w:rsidRPr="002E383E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ItineraryServiceUrl</w:t>
      </w:r>
      <w:proofErr w:type="spellEnd"/>
      <w:r>
        <w:rPr>
          <w:b/>
        </w:rPr>
        <w:t>:</w:t>
      </w:r>
      <w:r w:rsidR="00D42275">
        <w:rPr>
          <w:b/>
        </w:rPr>
        <w:t xml:space="preserve"> </w:t>
      </w:r>
      <w:r w:rsidR="00D42275">
        <w:t xml:space="preserve">The URL to the </w:t>
      </w:r>
      <w:r w:rsidR="00AF693F">
        <w:t>Itinerary</w:t>
      </w:r>
      <w:r w:rsidR="00D42275">
        <w:t xml:space="preserve"> Service, only over HTTP</w:t>
      </w:r>
    </w:p>
    <w:p w14:paraId="5341073C" w14:textId="3B81E3B5" w:rsidR="00D42275" w:rsidRPr="00D42275" w:rsidRDefault="001350C5" w:rsidP="00D42275">
      <w:pPr>
        <w:numPr>
          <w:ilvl w:val="0"/>
          <w:numId w:val="2"/>
        </w:numPr>
        <w:spacing w:after="0"/>
        <w:rPr>
          <w:b/>
        </w:rPr>
      </w:pPr>
      <w:r>
        <w:t xml:space="preserve">Verify that you can browse to the URL </w:t>
      </w:r>
      <w:r w:rsidR="00D42275">
        <w:t>of the App Service</w:t>
      </w:r>
    </w:p>
    <w:p w14:paraId="00BF663D" w14:textId="77777777" w:rsidR="000912F8" w:rsidRDefault="000912F8" w:rsidP="000912F8">
      <w:pPr>
        <w:pStyle w:val="Heading2"/>
      </w:pPr>
    </w:p>
    <w:p w14:paraId="49C1D2AE" w14:textId="77777777" w:rsidR="000912F8" w:rsidRPr="0004561F" w:rsidRDefault="000912F8" w:rsidP="000912F8">
      <w:pPr>
        <w:pStyle w:val="Heading2"/>
      </w:pPr>
      <w:r>
        <w:t>Proctor Notes &amp; Guidelines</w:t>
      </w:r>
    </w:p>
    <w:p w14:paraId="603B2B46" w14:textId="287700B2" w:rsidR="006A08A9" w:rsidRDefault="006A08A9" w:rsidP="005A5FAF">
      <w:pPr>
        <w:numPr>
          <w:ilvl w:val="0"/>
          <w:numId w:val="1"/>
        </w:numPr>
        <w:spacing w:after="0"/>
      </w:pPr>
      <w:r w:rsidRPr="00FC7F2D">
        <w:rPr>
          <w:b/>
        </w:rPr>
        <w:t>NOTE</w:t>
      </w:r>
      <w:r>
        <w:t>: You will not see a progress status when you are deploying via PowerShell</w:t>
      </w:r>
      <w:r w:rsidR="00174D15">
        <w:t xml:space="preserve"> or CLI</w:t>
      </w:r>
      <w:r>
        <w:t>.</w:t>
      </w:r>
    </w:p>
    <w:p w14:paraId="2BBC309C" w14:textId="3002386B" w:rsidR="00263BAE" w:rsidRDefault="00263BAE" w:rsidP="00263BAE">
      <w:pPr>
        <w:pStyle w:val="ListParagraph"/>
        <w:numPr>
          <w:ilvl w:val="0"/>
          <w:numId w:val="1"/>
        </w:numPr>
      </w:pPr>
      <w:r>
        <w:t xml:space="preserve">App Service Plans: </w:t>
      </w:r>
      <w:hyperlink r:id="rId19" w:history="1">
        <w:r w:rsidRPr="00CB775E">
          <w:rPr>
            <w:rStyle w:val="Hyperlink"/>
          </w:rPr>
          <w:t>https://docs.microsoft.com/en-us/azure/app-service/overview-hosting-plans</w:t>
        </w:r>
      </w:hyperlink>
    </w:p>
    <w:p w14:paraId="6DA195FA" w14:textId="77777777" w:rsidR="000912F8" w:rsidRPr="00263BAE" w:rsidRDefault="00263BAE" w:rsidP="000912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App Services</w:t>
      </w:r>
      <w:r w:rsidR="000912F8">
        <w:t xml:space="preserve">: </w:t>
      </w:r>
      <w:hyperlink r:id="rId20" w:history="1">
        <w:r w:rsidRPr="00CB775E">
          <w:rPr>
            <w:rStyle w:val="Hyperlink"/>
          </w:rPr>
          <w:t>https://docs.microsoft.com/en-us/azure/app-service/</w:t>
        </w:r>
      </w:hyperlink>
    </w:p>
    <w:p w14:paraId="6B0398B2" w14:textId="1F5C4090" w:rsidR="000912F8" w:rsidRDefault="00F42B67" w:rsidP="000912F8">
      <w:pPr>
        <w:pStyle w:val="ListParagraph"/>
        <w:numPr>
          <w:ilvl w:val="0"/>
          <w:numId w:val="1"/>
        </w:numPr>
      </w:pPr>
      <w:r>
        <w:t>Commands to run (</w:t>
      </w:r>
      <w:r w:rsidRPr="003F37E4">
        <w:t>fill in XXX</w:t>
      </w:r>
      <w:r>
        <w:t xml:space="preserve"> and YYY </w:t>
      </w:r>
      <w:r w:rsidRPr="003F37E4">
        <w:t xml:space="preserve">with </w:t>
      </w:r>
      <w:r>
        <w:t xml:space="preserve">the </w:t>
      </w:r>
      <w:r w:rsidRPr="003F37E4">
        <w:t>actual name</w:t>
      </w:r>
      <w:r>
        <w:t>s):</w:t>
      </w:r>
    </w:p>
    <w:p w14:paraId="0405CEB1" w14:textId="1FE0228B" w:rsidR="00AF693F" w:rsidRPr="00B435B1" w:rsidRDefault="00AF693F" w:rsidP="00AF693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B435B1">
        <w:rPr>
          <w:rFonts w:ascii="Consolas" w:hAnsi="Consolas"/>
          <w:sz w:val="20"/>
          <w:szCs w:val="24"/>
        </w:rPr>
        <w:t>az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appservice</w:t>
      </w:r>
      <w:proofErr w:type="spellEnd"/>
      <w:r w:rsidRPr="00B435B1">
        <w:rPr>
          <w:rFonts w:ascii="Consolas" w:hAnsi="Consolas"/>
          <w:sz w:val="20"/>
          <w:szCs w:val="24"/>
        </w:rPr>
        <w:t xml:space="preserve"> plan create --name </w:t>
      </w:r>
      <w:r w:rsidR="00F42B67">
        <w:rPr>
          <w:rFonts w:ascii="Consolas" w:hAnsi="Consolas"/>
          <w:sz w:val="20"/>
          <w:szCs w:val="24"/>
        </w:rPr>
        <w:t>XXX</w:t>
      </w:r>
      <w:r w:rsidRPr="00B435B1">
        <w:rPr>
          <w:rFonts w:ascii="Consolas" w:hAnsi="Consolas"/>
          <w:sz w:val="20"/>
          <w:szCs w:val="24"/>
        </w:rPr>
        <w:t xml:space="preserve"> --resource-group $</w:t>
      </w:r>
      <w:proofErr w:type="spellStart"/>
      <w:r w:rsidRPr="00B435B1">
        <w:rPr>
          <w:rFonts w:ascii="Consolas" w:hAnsi="Consolas"/>
          <w:sz w:val="20"/>
          <w:szCs w:val="24"/>
        </w:rPr>
        <w:t>rg</w:t>
      </w:r>
      <w:proofErr w:type="spellEnd"/>
      <w:r w:rsidRPr="00B435B1">
        <w:rPr>
          <w:rFonts w:ascii="Consolas" w:hAnsi="Consolas"/>
          <w:sz w:val="20"/>
          <w:szCs w:val="24"/>
        </w:rPr>
        <w:t xml:space="preserve"> --is-</w:t>
      </w:r>
      <w:proofErr w:type="spellStart"/>
      <w:r w:rsidRPr="00B435B1">
        <w:rPr>
          <w:rFonts w:ascii="Consolas" w:hAnsi="Consolas"/>
          <w:sz w:val="20"/>
          <w:szCs w:val="24"/>
        </w:rPr>
        <w:t>linux</w:t>
      </w:r>
      <w:proofErr w:type="spellEnd"/>
      <w:r w:rsidRPr="00B435B1">
        <w:rPr>
          <w:rFonts w:ascii="Consolas" w:hAnsi="Consolas"/>
          <w:sz w:val="20"/>
          <w:szCs w:val="24"/>
        </w:rPr>
        <w:t xml:space="preserve"> --location $loc --</w:t>
      </w:r>
      <w:proofErr w:type="spellStart"/>
      <w:r w:rsidRPr="00B435B1">
        <w:rPr>
          <w:rFonts w:ascii="Consolas" w:hAnsi="Consolas"/>
          <w:sz w:val="20"/>
          <w:szCs w:val="24"/>
        </w:rPr>
        <w:t>sku</w:t>
      </w:r>
      <w:proofErr w:type="spellEnd"/>
      <w:r w:rsidRPr="00B435B1">
        <w:rPr>
          <w:rFonts w:ascii="Consolas" w:hAnsi="Consolas"/>
          <w:sz w:val="20"/>
          <w:szCs w:val="24"/>
        </w:rPr>
        <w:t xml:space="preserve"> S1 --number-of-workers 1 --subscription $sub</w:t>
      </w:r>
    </w:p>
    <w:p w14:paraId="6DD710AC" w14:textId="0BBC9189" w:rsidR="00AF693F" w:rsidRPr="00B435B1" w:rsidRDefault="00AF693F" w:rsidP="00AF693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B435B1">
        <w:rPr>
          <w:rFonts w:ascii="Consolas" w:hAnsi="Consolas"/>
          <w:sz w:val="20"/>
          <w:szCs w:val="24"/>
        </w:rPr>
        <w:t>az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webapp</w:t>
      </w:r>
      <w:proofErr w:type="spellEnd"/>
      <w:r w:rsidRPr="00B435B1">
        <w:rPr>
          <w:rFonts w:ascii="Consolas" w:hAnsi="Consolas"/>
          <w:sz w:val="20"/>
          <w:szCs w:val="24"/>
        </w:rPr>
        <w:t xml:space="preserve"> create --subscription $sub --resource-group $rg --name </w:t>
      </w:r>
      <w:r w:rsidR="00F42B67">
        <w:rPr>
          <w:rFonts w:ascii="Consolas" w:hAnsi="Consolas"/>
          <w:sz w:val="20"/>
          <w:szCs w:val="24"/>
        </w:rPr>
        <w:t>YYY</w:t>
      </w:r>
      <w:r w:rsidRPr="00B435B1">
        <w:rPr>
          <w:rFonts w:ascii="Consolas" w:hAnsi="Consolas"/>
          <w:sz w:val="20"/>
          <w:szCs w:val="24"/>
        </w:rPr>
        <w:t xml:space="preserve"> --plan </w:t>
      </w:r>
      <w:r w:rsidR="00F42B67">
        <w:rPr>
          <w:rFonts w:ascii="Consolas" w:hAnsi="Consolas"/>
          <w:sz w:val="20"/>
          <w:szCs w:val="24"/>
        </w:rPr>
        <w:t>XXX</w:t>
      </w:r>
      <w:r w:rsidRPr="00B435B1">
        <w:rPr>
          <w:rFonts w:ascii="Consolas" w:hAnsi="Consolas"/>
          <w:sz w:val="20"/>
          <w:szCs w:val="24"/>
        </w:rPr>
        <w:t xml:space="preserve"> -</w:t>
      </w:r>
      <w:proofErr w:type="spellStart"/>
      <w:r w:rsidRPr="00B435B1">
        <w:rPr>
          <w:rFonts w:ascii="Consolas" w:hAnsi="Consolas"/>
          <w:sz w:val="20"/>
          <w:szCs w:val="24"/>
        </w:rPr>
        <w:t>i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microservicesdiscovery</w:t>
      </w:r>
      <w:proofErr w:type="spellEnd"/>
      <w:r w:rsidRPr="00B435B1">
        <w:rPr>
          <w:rFonts w:ascii="Consolas" w:hAnsi="Consolas"/>
          <w:sz w:val="20"/>
          <w:szCs w:val="24"/>
        </w:rPr>
        <w:t xml:space="preserve">/travel-web </w:t>
      </w:r>
    </w:p>
    <w:p w14:paraId="6EA79569" w14:textId="02DA8513" w:rsidR="002E383E" w:rsidRPr="00B435B1" w:rsidRDefault="00AF693F" w:rsidP="00AF693F">
      <w:pPr>
        <w:pStyle w:val="ListParagraph"/>
        <w:numPr>
          <w:ilvl w:val="1"/>
          <w:numId w:val="1"/>
        </w:numPr>
        <w:rPr>
          <w:sz w:val="18"/>
        </w:rPr>
      </w:pPr>
      <w:proofErr w:type="spellStart"/>
      <w:r w:rsidRPr="00B435B1">
        <w:rPr>
          <w:rFonts w:ascii="Consolas" w:hAnsi="Consolas"/>
          <w:sz w:val="20"/>
          <w:szCs w:val="24"/>
        </w:rPr>
        <w:t>az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webapp</w:t>
      </w:r>
      <w:proofErr w:type="spellEnd"/>
      <w:r w:rsidRPr="00B435B1">
        <w:rPr>
          <w:rFonts w:ascii="Consolas" w:hAnsi="Consolas"/>
          <w:sz w:val="20"/>
          <w:szCs w:val="24"/>
        </w:rPr>
        <w:t xml:space="preserve"> config </w:t>
      </w:r>
      <w:proofErr w:type="spellStart"/>
      <w:r w:rsidRPr="00B435B1">
        <w:rPr>
          <w:rFonts w:ascii="Consolas" w:hAnsi="Consolas"/>
          <w:sz w:val="20"/>
          <w:szCs w:val="24"/>
        </w:rPr>
        <w:t>appsettings</w:t>
      </w:r>
      <w:proofErr w:type="spellEnd"/>
      <w:r w:rsidRPr="00B435B1">
        <w:rPr>
          <w:rFonts w:ascii="Consolas" w:hAnsi="Consolas"/>
          <w:sz w:val="20"/>
          <w:szCs w:val="24"/>
        </w:rPr>
        <w:t xml:space="preserve"> set --resource-group $rg --subscription $sub --name </w:t>
      </w:r>
      <w:r w:rsidR="003233F9">
        <w:rPr>
          <w:rFonts w:ascii="Consolas" w:hAnsi="Consolas"/>
          <w:sz w:val="20"/>
          <w:szCs w:val="24"/>
        </w:rPr>
        <w:t>YYY</w:t>
      </w:r>
      <w:r w:rsidRPr="00B435B1">
        <w:rPr>
          <w:rFonts w:ascii="Consolas" w:hAnsi="Consolas"/>
          <w:sz w:val="20"/>
          <w:szCs w:val="24"/>
        </w:rPr>
        <w:t xml:space="preserve"> --settings </w:t>
      </w:r>
      <w:proofErr w:type="spellStart"/>
      <w:r w:rsidRPr="00B435B1">
        <w:rPr>
          <w:rFonts w:ascii="Consolas" w:hAnsi="Consolas"/>
          <w:sz w:val="20"/>
          <w:szCs w:val="24"/>
        </w:rPr>
        <w:t>DataAccountName</w:t>
      </w:r>
      <w:proofErr w:type="spellEnd"/>
      <w:r w:rsidRPr="00B435B1">
        <w:rPr>
          <w:rFonts w:ascii="Consolas" w:hAnsi="Consolas"/>
          <w:sz w:val="20"/>
          <w:szCs w:val="24"/>
        </w:rPr>
        <w:t>=$</w:t>
      </w:r>
      <w:proofErr w:type="spellStart"/>
      <w:del w:id="20" w:author="John Manaloto" w:date="2019-01-15T12:48:00Z">
        <w:r w:rsidRPr="00B435B1">
          <w:rPr>
            <w:rFonts w:ascii="Consolas" w:hAnsi="Consolas"/>
            <w:sz w:val="20"/>
            <w:szCs w:val="24"/>
          </w:rPr>
          <w:delText>cosmoAccountName</w:delText>
        </w:r>
      </w:del>
      <w:ins w:id="21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DataAccountPassword</w:t>
      </w:r>
      <w:proofErr w:type="spellEnd"/>
      <w:r w:rsidRPr="00B435B1">
        <w:rPr>
          <w:rFonts w:ascii="Consolas" w:hAnsi="Consolas"/>
          <w:sz w:val="20"/>
          <w:szCs w:val="24"/>
        </w:rPr>
        <w:t>=$</w:t>
      </w:r>
      <w:proofErr w:type="spellStart"/>
      <w:r w:rsidRPr="00B435B1">
        <w:rPr>
          <w:rFonts w:ascii="Consolas" w:hAnsi="Consolas"/>
          <w:sz w:val="20"/>
          <w:szCs w:val="24"/>
        </w:rPr>
        <w:t>cosmosPrimaryKey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ApplicationInsights</w:t>
      </w:r>
      <w:proofErr w:type="spellEnd"/>
      <w:r w:rsidRPr="00B435B1">
        <w:rPr>
          <w:rFonts w:ascii="Consolas" w:hAnsi="Consolas"/>
          <w:sz w:val="20"/>
          <w:szCs w:val="24"/>
        </w:rPr>
        <w:t>__</w:t>
      </w:r>
      <w:proofErr w:type="spellStart"/>
      <w:r w:rsidRPr="00B435B1">
        <w:rPr>
          <w:rFonts w:ascii="Consolas" w:hAnsi="Consolas"/>
          <w:sz w:val="20"/>
          <w:szCs w:val="24"/>
        </w:rPr>
        <w:t>InstrumentationKey</w:t>
      </w:r>
      <w:proofErr w:type="spellEnd"/>
      <w:r w:rsidRPr="00B435B1">
        <w:rPr>
          <w:rFonts w:ascii="Consolas" w:hAnsi="Consolas"/>
          <w:sz w:val="20"/>
          <w:szCs w:val="24"/>
        </w:rPr>
        <w:t>=$</w:t>
      </w:r>
      <w:proofErr w:type="spellStart"/>
      <w:r w:rsidRPr="00B435B1">
        <w:rPr>
          <w:rFonts w:ascii="Consolas" w:hAnsi="Consolas"/>
          <w:sz w:val="20"/>
          <w:szCs w:val="24"/>
        </w:rPr>
        <w:t>appInsightsKey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DataServiceUrl</w:t>
      </w:r>
      <w:proofErr w:type="spellEnd"/>
      <w:r w:rsidRPr="00B435B1">
        <w:rPr>
          <w:rFonts w:ascii="Consolas" w:hAnsi="Consolas"/>
          <w:sz w:val="20"/>
          <w:szCs w:val="24"/>
        </w:rPr>
        <w:t>="http://$</w:t>
      </w:r>
      <w:proofErr w:type="spellStart"/>
      <w:r w:rsidRPr="00B435B1">
        <w:rPr>
          <w:rFonts w:ascii="Consolas" w:hAnsi="Consolas"/>
          <w:sz w:val="20"/>
          <w:szCs w:val="24"/>
        </w:rPr>
        <w:t>dataServiceUri</w:t>
      </w:r>
      <w:proofErr w:type="spellEnd"/>
      <w:r w:rsidRPr="00B435B1">
        <w:rPr>
          <w:rFonts w:ascii="Consolas" w:hAnsi="Consolas"/>
          <w:sz w:val="20"/>
          <w:szCs w:val="24"/>
        </w:rPr>
        <w:t xml:space="preserve">/" </w:t>
      </w:r>
      <w:proofErr w:type="spellStart"/>
      <w:r w:rsidRPr="00B435B1">
        <w:rPr>
          <w:rFonts w:ascii="Consolas" w:hAnsi="Consolas"/>
          <w:sz w:val="20"/>
          <w:szCs w:val="24"/>
        </w:rPr>
        <w:t>ItineraryServiceUrl</w:t>
      </w:r>
      <w:proofErr w:type="spellEnd"/>
      <w:r w:rsidRPr="00B435B1">
        <w:rPr>
          <w:rFonts w:ascii="Consolas" w:hAnsi="Consolas"/>
          <w:sz w:val="20"/>
          <w:szCs w:val="24"/>
        </w:rPr>
        <w:t>=</w:t>
      </w:r>
      <w:r w:rsidR="002A3E5D" w:rsidRPr="00B435B1">
        <w:rPr>
          <w:rFonts w:ascii="Consolas" w:hAnsi="Consolas"/>
          <w:sz w:val="20"/>
          <w:szCs w:val="24"/>
        </w:rPr>
        <w:t>http://$itineraryServiceUri/</w:t>
      </w:r>
    </w:p>
    <w:p w14:paraId="624B1B35" w14:textId="79784D08" w:rsidR="002A3E5D" w:rsidRDefault="002A3E5D" w:rsidP="007F1B6F">
      <w:pPr>
        <w:numPr>
          <w:ilvl w:val="0"/>
          <w:numId w:val="1"/>
        </w:numPr>
        <w:spacing w:after="0"/>
      </w:pPr>
      <w:r>
        <w:t>Students might try to use raw FQDNs to pass in for the “*</w:t>
      </w:r>
      <w:proofErr w:type="spellStart"/>
      <w:r>
        <w:t>ServiceUrl</w:t>
      </w:r>
      <w:proofErr w:type="spellEnd"/>
      <w:r>
        <w:t>” application setting</w:t>
      </w:r>
      <w:r w:rsidR="00756644">
        <w:t>s</w:t>
      </w:r>
      <w:r>
        <w:t xml:space="preserve">. </w:t>
      </w:r>
      <w:r w:rsidR="00A6323C">
        <w:t xml:space="preserve">These instead need to be fully addressable URLs with the http schema. </w:t>
      </w:r>
      <w:r w:rsidR="00ED4096" w:rsidRPr="00ED4096">
        <w:t>Let them struggle through figuring that out.</w:t>
      </w:r>
    </w:p>
    <w:sectPr w:rsidR="002A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D59"/>
    <w:multiLevelType w:val="hybridMultilevel"/>
    <w:tmpl w:val="91CCAF6E"/>
    <w:lvl w:ilvl="0" w:tplc="17F678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11839"/>
    <w:multiLevelType w:val="hybridMultilevel"/>
    <w:tmpl w:val="FC62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808B8"/>
    <w:multiLevelType w:val="hybridMultilevel"/>
    <w:tmpl w:val="F97A3F64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489D673B"/>
    <w:multiLevelType w:val="hybridMultilevel"/>
    <w:tmpl w:val="415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4CC2"/>
    <w:multiLevelType w:val="hybridMultilevel"/>
    <w:tmpl w:val="DF08B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6C4D"/>
    <w:multiLevelType w:val="hybridMultilevel"/>
    <w:tmpl w:val="1160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F32DA"/>
    <w:multiLevelType w:val="hybridMultilevel"/>
    <w:tmpl w:val="FF4A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64B07"/>
    <w:multiLevelType w:val="hybridMultilevel"/>
    <w:tmpl w:val="2DB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no Filicetti">
    <w15:presenceInfo w15:providerId="AD" w15:userId="S::gifilic@microsoft.com::42c58076-3b3e-44cb-9b4c-b1f6029317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F"/>
    <w:rsid w:val="00027F4D"/>
    <w:rsid w:val="00032E1C"/>
    <w:rsid w:val="00043752"/>
    <w:rsid w:val="000912F8"/>
    <w:rsid w:val="000C1138"/>
    <w:rsid w:val="000D7FA2"/>
    <w:rsid w:val="000E1EC8"/>
    <w:rsid w:val="000F260C"/>
    <w:rsid w:val="00102410"/>
    <w:rsid w:val="00112807"/>
    <w:rsid w:val="001350C5"/>
    <w:rsid w:val="00154C31"/>
    <w:rsid w:val="00156F03"/>
    <w:rsid w:val="00174D15"/>
    <w:rsid w:val="001936D7"/>
    <w:rsid w:val="00194318"/>
    <w:rsid w:val="001A77DC"/>
    <w:rsid w:val="001B7C51"/>
    <w:rsid w:val="001C622A"/>
    <w:rsid w:val="0020133D"/>
    <w:rsid w:val="0021112B"/>
    <w:rsid w:val="00222FE9"/>
    <w:rsid w:val="002403A4"/>
    <w:rsid w:val="00263BAE"/>
    <w:rsid w:val="00272AEE"/>
    <w:rsid w:val="0027799D"/>
    <w:rsid w:val="0028656E"/>
    <w:rsid w:val="00287EC0"/>
    <w:rsid w:val="00295335"/>
    <w:rsid w:val="002A3553"/>
    <w:rsid w:val="002A3E5D"/>
    <w:rsid w:val="002C2593"/>
    <w:rsid w:val="002C7C5E"/>
    <w:rsid w:val="002E383E"/>
    <w:rsid w:val="00304653"/>
    <w:rsid w:val="003144D2"/>
    <w:rsid w:val="003201D4"/>
    <w:rsid w:val="003233F9"/>
    <w:rsid w:val="00335DDB"/>
    <w:rsid w:val="00361727"/>
    <w:rsid w:val="003618BE"/>
    <w:rsid w:val="003676F6"/>
    <w:rsid w:val="00372C6B"/>
    <w:rsid w:val="003872DE"/>
    <w:rsid w:val="00391539"/>
    <w:rsid w:val="003B13D7"/>
    <w:rsid w:val="003B431A"/>
    <w:rsid w:val="003D0DC1"/>
    <w:rsid w:val="003F37E4"/>
    <w:rsid w:val="0040658A"/>
    <w:rsid w:val="00423E26"/>
    <w:rsid w:val="0044076B"/>
    <w:rsid w:val="00446AC0"/>
    <w:rsid w:val="00455A9A"/>
    <w:rsid w:val="004659CA"/>
    <w:rsid w:val="0048154D"/>
    <w:rsid w:val="004E6F98"/>
    <w:rsid w:val="00533E4B"/>
    <w:rsid w:val="0053563D"/>
    <w:rsid w:val="005558A6"/>
    <w:rsid w:val="00574AFE"/>
    <w:rsid w:val="005A2701"/>
    <w:rsid w:val="005D53BB"/>
    <w:rsid w:val="005E0DD2"/>
    <w:rsid w:val="005F61F1"/>
    <w:rsid w:val="005F6931"/>
    <w:rsid w:val="00604D96"/>
    <w:rsid w:val="006063F5"/>
    <w:rsid w:val="00607D92"/>
    <w:rsid w:val="00625923"/>
    <w:rsid w:val="006366E9"/>
    <w:rsid w:val="006605AC"/>
    <w:rsid w:val="00663339"/>
    <w:rsid w:val="00692215"/>
    <w:rsid w:val="006A08A9"/>
    <w:rsid w:val="006B563D"/>
    <w:rsid w:val="006C11EF"/>
    <w:rsid w:val="006D710D"/>
    <w:rsid w:val="006F62A6"/>
    <w:rsid w:val="00756644"/>
    <w:rsid w:val="00764C89"/>
    <w:rsid w:val="007E1174"/>
    <w:rsid w:val="007F1B6F"/>
    <w:rsid w:val="007F26AC"/>
    <w:rsid w:val="0080000B"/>
    <w:rsid w:val="00823521"/>
    <w:rsid w:val="0084105D"/>
    <w:rsid w:val="00850A73"/>
    <w:rsid w:val="0086142C"/>
    <w:rsid w:val="0086444B"/>
    <w:rsid w:val="00880C16"/>
    <w:rsid w:val="00891223"/>
    <w:rsid w:val="0089428C"/>
    <w:rsid w:val="008A3228"/>
    <w:rsid w:val="008F21FA"/>
    <w:rsid w:val="008F2910"/>
    <w:rsid w:val="009112AC"/>
    <w:rsid w:val="00915869"/>
    <w:rsid w:val="0094167A"/>
    <w:rsid w:val="009658D9"/>
    <w:rsid w:val="009A4D07"/>
    <w:rsid w:val="009E52DA"/>
    <w:rsid w:val="00A10D44"/>
    <w:rsid w:val="00A142F4"/>
    <w:rsid w:val="00A16123"/>
    <w:rsid w:val="00A54076"/>
    <w:rsid w:val="00A6323C"/>
    <w:rsid w:val="00A637EF"/>
    <w:rsid w:val="00A72E12"/>
    <w:rsid w:val="00A809CD"/>
    <w:rsid w:val="00A86A9A"/>
    <w:rsid w:val="00A97631"/>
    <w:rsid w:val="00AB6658"/>
    <w:rsid w:val="00AB77C7"/>
    <w:rsid w:val="00AE707D"/>
    <w:rsid w:val="00AF693F"/>
    <w:rsid w:val="00B04949"/>
    <w:rsid w:val="00B1060F"/>
    <w:rsid w:val="00B24B4A"/>
    <w:rsid w:val="00B36ED7"/>
    <w:rsid w:val="00B435B1"/>
    <w:rsid w:val="00B568EB"/>
    <w:rsid w:val="00B678AD"/>
    <w:rsid w:val="00BB3DD6"/>
    <w:rsid w:val="00BB6F7E"/>
    <w:rsid w:val="00BD3431"/>
    <w:rsid w:val="00BE793E"/>
    <w:rsid w:val="00BF289A"/>
    <w:rsid w:val="00C12744"/>
    <w:rsid w:val="00C16004"/>
    <w:rsid w:val="00C3361A"/>
    <w:rsid w:val="00C43777"/>
    <w:rsid w:val="00C71114"/>
    <w:rsid w:val="00C84C8A"/>
    <w:rsid w:val="00C908AA"/>
    <w:rsid w:val="00CA2921"/>
    <w:rsid w:val="00CD032D"/>
    <w:rsid w:val="00CF3DD9"/>
    <w:rsid w:val="00CF4153"/>
    <w:rsid w:val="00CF660E"/>
    <w:rsid w:val="00D33391"/>
    <w:rsid w:val="00D41604"/>
    <w:rsid w:val="00D41C44"/>
    <w:rsid w:val="00D42275"/>
    <w:rsid w:val="00D45473"/>
    <w:rsid w:val="00D467C7"/>
    <w:rsid w:val="00D93255"/>
    <w:rsid w:val="00DA544F"/>
    <w:rsid w:val="00DB5B67"/>
    <w:rsid w:val="00DE0B46"/>
    <w:rsid w:val="00DF6108"/>
    <w:rsid w:val="00DF7569"/>
    <w:rsid w:val="00E01644"/>
    <w:rsid w:val="00E1396B"/>
    <w:rsid w:val="00E2187E"/>
    <w:rsid w:val="00E901CC"/>
    <w:rsid w:val="00E9065C"/>
    <w:rsid w:val="00E93C82"/>
    <w:rsid w:val="00EA4C60"/>
    <w:rsid w:val="00EA690B"/>
    <w:rsid w:val="00EC198C"/>
    <w:rsid w:val="00ED4096"/>
    <w:rsid w:val="00F06953"/>
    <w:rsid w:val="00F14EA8"/>
    <w:rsid w:val="00F209D0"/>
    <w:rsid w:val="00F2223A"/>
    <w:rsid w:val="00F33EDE"/>
    <w:rsid w:val="00F36D0C"/>
    <w:rsid w:val="00F42B67"/>
    <w:rsid w:val="00F55BBD"/>
    <w:rsid w:val="00F72985"/>
    <w:rsid w:val="00F97A8E"/>
    <w:rsid w:val="00FC730A"/>
    <w:rsid w:val="00FC7F2D"/>
    <w:rsid w:val="00FD6A60"/>
    <w:rsid w:val="00FF12A2"/>
    <w:rsid w:val="136A781D"/>
    <w:rsid w:val="1DC3DB95"/>
    <w:rsid w:val="4212D20C"/>
    <w:rsid w:val="627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FFCB"/>
  <w15:chartTrackingRefBased/>
  <w15:docId w15:val="{DA92A1B2-A686-3445-B7BF-F197449C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18"/>
  </w:style>
  <w:style w:type="paragraph" w:styleId="Heading1">
    <w:name w:val="heading 1"/>
    <w:basedOn w:val="Normal"/>
    <w:next w:val="Normal"/>
    <w:link w:val="Heading1Char"/>
    <w:uiPriority w:val="9"/>
    <w:qFormat/>
    <w:rsid w:val="006C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1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C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AC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loud-shell/persisting-shell-storage" TargetMode="External"/><Relationship Id="rId13" Type="http://schemas.openxmlformats.org/officeDocument/2006/relationships/hyperlink" Target="https://docs.microsoft.com/en-us/azure/architecture/best-practices/naming-conventions" TargetMode="External"/><Relationship Id="rId18" Type="http://schemas.openxmlformats.org/officeDocument/2006/relationships/hyperlink" Target="https://docs.microsoft.com/en-us/azure/container-instance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cli/azure/reference-index?view=azure-cli-latest" TargetMode="External"/><Relationship Id="rId17" Type="http://schemas.openxmlformats.org/officeDocument/2006/relationships/hyperlink" Target="https://docs.microsoft.com/en-us/azure/cosmos-db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resource-manager/resource-group-authoring-templates" TargetMode="External"/><Relationship Id="rId20" Type="http://schemas.openxmlformats.org/officeDocument/2006/relationships/hyperlink" Target="https://docs.microsoft.com/en-us/azure/app-servi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cli/azure/install-azure-cli?view=azure-cli-latest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zure-monitor/app/app-insights-over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cloud-shell/overview" TargetMode="External"/><Relationship Id="rId19" Type="http://schemas.openxmlformats.org/officeDocument/2006/relationships/hyperlink" Target="https://docs.microsoft.com/en-us/azure/app-service/overview-hosting-plan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.azure.com/" TargetMode="External"/><Relationship Id="rId14" Type="http://schemas.openxmlformats.org/officeDocument/2006/relationships/hyperlink" Target="https://aka.ms/wth-microservices-template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10" ma:contentTypeDescription="Create a new document." ma:contentTypeScope="" ma:versionID="6af96e04080b60a45b019feeca7a37aa">
  <xsd:schema xmlns:xsd="http://www.w3.org/2001/XMLSchema" xmlns:xs="http://www.w3.org/2001/XMLSchema" xmlns:p="http://schemas.microsoft.com/office/2006/metadata/properties" xmlns:ns1="http://schemas.microsoft.com/sharepoint/v3" xmlns:ns2="36984313-f623-41bb-a65c-16a37d29f6f8" xmlns:ns3="fa40b356-8329-45cf-bdd1-8a6639dbec32" targetNamespace="http://schemas.microsoft.com/office/2006/metadata/properties" ma:root="true" ma:fieldsID="a16216aa0538460924a13a680e0634d6" ns1:_="" ns2:_="" ns3:_="">
    <xsd:import namespace="http://schemas.microsoft.com/sharepoint/v3"/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36984313-f623-41bb-a65c-16a37d29f6f8" xsi:nil="true"/>
  </documentManagement>
</p:properties>
</file>

<file path=customXml/itemProps1.xml><?xml version="1.0" encoding="utf-8"?>
<ds:datastoreItem xmlns:ds="http://schemas.openxmlformats.org/officeDocument/2006/customXml" ds:itemID="{AA215149-E8B5-4098-8E0C-EDB37C7B2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3884B-2061-4C1A-BF9E-98EB1BC4B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6984313-f623-41bb-a65c-16a37d29f6f8"/>
    <ds:schemaRef ds:uri="fa40b356-8329-45cf-bdd1-8a6639dbe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9F0B7D-21F9-475E-9B01-744D41F889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984313-f623-41bb-a65c-16a37d29f6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2211</Words>
  <Characters>12605</Characters>
  <Application>Microsoft Office Word</Application>
  <DocSecurity>0</DocSecurity>
  <Lines>105</Lines>
  <Paragraphs>29</Paragraphs>
  <ScaleCrop>false</ScaleCrop>
  <Company/>
  <LinksUpToDate>false</LinksUpToDate>
  <CharactersWithSpaces>14787</CharactersWithSpaces>
  <SharedDoc>false</SharedDoc>
  <HLinks>
    <vt:vector size="84" baseType="variant">
      <vt:variant>
        <vt:i4>3080247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https://docs.microsoft.com/en-us/azure/app-service/</vt:lpwstr>
      </vt:variant>
      <vt:variant>
        <vt:lpwstr/>
      </vt:variant>
      <vt:variant>
        <vt:i4>4259846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https://docs.microsoft.com/en-us/azure/app-service/overview-hosting-plans</vt:lpwstr>
      </vt:variant>
      <vt:variant>
        <vt:lpwstr/>
      </vt:variant>
      <vt:variant>
        <vt:i4>2621489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https://docs.microsoft.com/en-us/azure/container-instances/</vt:lpwstr>
      </vt:variant>
      <vt:variant>
        <vt:lpwstr/>
      </vt:variant>
      <vt:variant>
        <vt:i4>196623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https://docs.microsoft.com/en-us/azure/cosmos-db/</vt:lpwstr>
      </vt:variant>
      <vt:variant>
        <vt:lpwstr/>
      </vt:variant>
      <vt:variant>
        <vt:i4>5308441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https://docs.microsoft.com/en-us/azure/azure-resource-manager/resource-group-authoring-templates</vt:lpwstr>
      </vt:variant>
      <vt:variant>
        <vt:lpwstr/>
      </vt:variant>
      <vt:variant>
        <vt:i4>7929982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https://docs.microsoft.com/en-us/azure/azure-monitor/app/app-insights-overview</vt:lpwstr>
      </vt:variant>
      <vt:variant>
        <vt:lpwstr/>
      </vt:variant>
      <vt:variant>
        <vt:i4>5963796</vt:i4>
      </vt:variant>
      <vt:variant>
        <vt:i4>21</vt:i4>
      </vt:variant>
      <vt:variant>
        <vt:i4>0</vt:i4>
      </vt:variant>
      <vt:variant>
        <vt:i4>5</vt:i4>
      </vt:variant>
      <vt:variant>
        <vt:lpwstr>https://aka.ms/wth-microservices-template</vt:lpwstr>
      </vt:variant>
      <vt:variant>
        <vt:lpwstr/>
      </vt:variant>
      <vt:variant>
        <vt:i4>4194325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https://docs.microsoft.com/en-us/azure/architecture/best-practices/naming-conventions</vt:lpwstr>
      </vt:variant>
      <vt:variant>
        <vt:lpwstr/>
      </vt:variant>
      <vt:variant>
        <vt:i4>1769544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https://docs.microsoft.com/en-us/cli/azure/reference-index?view=azure-cli-latest</vt:lpwstr>
      </vt:variant>
      <vt:variant>
        <vt:lpwstr/>
      </vt:variant>
      <vt:variant>
        <vt:i4>7274618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https://docs.microsoft.com/en-us/cli/azure/install-azure-cli?view=azure-cli-latest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https://docs.microsoft.com/en-us/azure/cloud-shell/overview</vt:lpwstr>
      </vt:variant>
      <vt:variant>
        <vt:lpwstr/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https://dev.azure.com/</vt:lpwstr>
      </vt:variant>
      <vt:variant>
        <vt:lpwstr/>
      </vt:variant>
      <vt:variant>
        <vt:i4>3473513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https://docs.microsoft.com/en-us/azure/cloud-shell/persisting-shell-storage</vt:lpwstr>
      </vt:variant>
      <vt:variant>
        <vt:lpwstr/>
      </vt:variant>
      <vt:variant>
        <vt:i4>8192112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https://github.com/andywahr/microservices-workshop.git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Wahrenberger</dc:creator>
  <cp:keywords/>
  <dc:description/>
  <cp:lastModifiedBy>Andy Wahrenberger</cp:lastModifiedBy>
  <cp:revision>157</cp:revision>
  <dcterms:created xsi:type="dcterms:W3CDTF">2019-01-10T15:36:00Z</dcterms:created>
  <dcterms:modified xsi:type="dcterms:W3CDTF">2019-02-01T23:49:00Z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